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3A42AA" w14:textId="77777777" w:rsidR="00994540" w:rsidRPr="00994540" w:rsidRDefault="00994540" w:rsidP="00994540">
      <w:pPr>
        <w:keepNext/>
        <w:keepLines/>
        <w:pageBreakBefore/>
        <w:spacing w:before="240" w:after="120" w:line="252" w:lineRule="auto"/>
        <w:outlineLvl w:val="0"/>
        <w:rPr>
          <w:rFonts w:ascii="Segoe UI Semibold" w:eastAsia="MS Gothic" w:hAnsi="Segoe UI Semibold" w:cs="Times New Roman"/>
          <w:color w:val="004BBB"/>
          <w:sz w:val="40"/>
          <w:szCs w:val="32"/>
          <w:lang w:eastAsia="en-US"/>
        </w:rPr>
      </w:pPr>
      <w:r w:rsidRPr="00994540">
        <w:rPr>
          <w:rFonts w:ascii="Segoe UI Semibold" w:eastAsia="MS Gothic" w:hAnsi="Segoe UI Semibold" w:cs="Times New Roman"/>
          <w:color w:val="004BBB"/>
          <w:sz w:val="40"/>
          <w:szCs w:val="32"/>
          <w:lang w:eastAsia="en-US"/>
        </w:rPr>
        <w:t>Check your knowledge</w:t>
      </w:r>
    </w:p>
    <w:p w14:paraId="4E0FCA80" w14:textId="3EF6EC6B" w:rsidR="00994540" w:rsidRDefault="00994540" w:rsidP="00994540">
      <w:r>
        <w:t xml:space="preserve">Lab 2 </w:t>
      </w:r>
    </w:p>
    <w:p w14:paraId="2E8F0AE5" w14:textId="74CCF053" w:rsidR="00A426C5" w:rsidRDefault="00A734E3" w:rsidP="00994540">
      <w:r>
        <w:t>5</w:t>
      </w:r>
      <w:r w:rsidR="00994540">
        <w:t xml:space="preserve"> minutes</w:t>
      </w:r>
    </w:p>
    <w:p w14:paraId="7EE93A49" w14:textId="6137F628" w:rsidR="00994540" w:rsidRDefault="00994540" w:rsidP="00994540">
      <w:pPr>
        <w:pStyle w:val="ListParagraph"/>
        <w:numPr>
          <w:ilvl w:val="0"/>
          <w:numId w:val="6"/>
        </w:numPr>
      </w:pPr>
      <w:r>
        <w:t>Which of the following allows you to see the process map and insights?</w:t>
      </w:r>
    </w:p>
    <w:p w14:paraId="6ECFB2F6" w14:textId="77777777" w:rsidR="00994540" w:rsidRDefault="00994540" w:rsidP="00994540">
      <w:pPr>
        <w:pStyle w:val="ListParagraph"/>
      </w:pPr>
    </w:p>
    <w:p w14:paraId="0CF15B1C" w14:textId="1E6954B2" w:rsidR="00994540" w:rsidRDefault="00994540" w:rsidP="00994540">
      <w:pPr>
        <w:pStyle w:val="ListParagraph"/>
        <w:numPr>
          <w:ilvl w:val="0"/>
          <w:numId w:val="7"/>
        </w:numPr>
      </w:pPr>
      <w:r>
        <w:t>Share</w:t>
      </w:r>
    </w:p>
    <w:p w14:paraId="49E2FE37" w14:textId="352726B3" w:rsidR="00994540" w:rsidRDefault="00994540" w:rsidP="00994540">
      <w:pPr>
        <w:pStyle w:val="ListParagraph"/>
        <w:numPr>
          <w:ilvl w:val="0"/>
          <w:numId w:val="7"/>
        </w:numPr>
      </w:pPr>
      <w:r>
        <w:t>Analyze</w:t>
      </w:r>
    </w:p>
    <w:p w14:paraId="3A047865" w14:textId="02316C31" w:rsidR="00DA54F5" w:rsidRDefault="00DA54F5" w:rsidP="00DA54F5">
      <w:pPr>
        <w:pStyle w:val="ListParagraph"/>
        <w:numPr>
          <w:ilvl w:val="0"/>
          <w:numId w:val="7"/>
        </w:numPr>
      </w:pPr>
      <w:r>
        <w:t>Analytics</w:t>
      </w:r>
    </w:p>
    <w:p w14:paraId="35E68726" w14:textId="6BC13D4F" w:rsidR="001B7149" w:rsidRDefault="00994540" w:rsidP="001B7149">
      <w:pPr>
        <w:pStyle w:val="ListParagraph"/>
        <w:numPr>
          <w:ilvl w:val="0"/>
          <w:numId w:val="7"/>
        </w:numPr>
      </w:pPr>
      <w:r>
        <w:t>None of the above</w:t>
      </w:r>
    </w:p>
    <w:p w14:paraId="1C11F13E" w14:textId="42CCB2F8" w:rsidR="001B7149" w:rsidRDefault="001B7149" w:rsidP="001B7149">
      <w:pPr>
        <w:ind w:firstLine="720"/>
      </w:pPr>
      <w:r>
        <w:t xml:space="preserve">Answer: C. </w:t>
      </w:r>
      <w:ins w:id="0" w:author="Kent Weare" w:date="2021-03-26T14:57:00Z">
        <w:r w:rsidR="00A75C86">
          <w:t xml:space="preserve">The process map can be found within the </w:t>
        </w:r>
      </w:ins>
      <w:r>
        <w:t>Analytics</w:t>
      </w:r>
      <w:ins w:id="1" w:author="Kent Weare" w:date="2021-03-26T14:57:00Z">
        <w:r w:rsidR="00A75C86">
          <w:t xml:space="preserve"> feature.</w:t>
        </w:r>
      </w:ins>
    </w:p>
    <w:p w14:paraId="0763B420" w14:textId="1303612C" w:rsidR="00994540" w:rsidDel="00666F33" w:rsidRDefault="00994540" w:rsidP="00994540">
      <w:pPr>
        <w:rPr>
          <w:del w:id="2" w:author="蓝 天云" w:date="2021-03-28T19:34:00Z"/>
        </w:rPr>
      </w:pPr>
    </w:p>
    <w:p w14:paraId="0F8C9A93" w14:textId="2DF8BE63" w:rsidR="00994540" w:rsidDel="00666F33" w:rsidRDefault="00994540" w:rsidP="00994540">
      <w:pPr>
        <w:pStyle w:val="ListParagraph"/>
        <w:numPr>
          <w:ilvl w:val="0"/>
          <w:numId w:val="6"/>
        </w:numPr>
        <w:rPr>
          <w:del w:id="3" w:author="蓝 天云" w:date="2021-03-28T19:34:00Z"/>
        </w:rPr>
      </w:pPr>
      <w:commentRangeStart w:id="4"/>
      <w:commentRangeStart w:id="5"/>
      <w:del w:id="6" w:author="蓝 天云" w:date="2021-03-28T19:34:00Z">
        <w:r w:rsidDel="00666F33">
          <w:delText>If you run into an error during the analysis stage, which of the following will you click to trigger the action again?</w:delText>
        </w:r>
      </w:del>
    </w:p>
    <w:p w14:paraId="4B749706" w14:textId="3AAC9A3B" w:rsidR="00994540" w:rsidDel="00666F33" w:rsidRDefault="00994540" w:rsidP="00994540">
      <w:pPr>
        <w:pStyle w:val="ListParagraph"/>
        <w:rPr>
          <w:del w:id="7" w:author="蓝 天云" w:date="2021-03-28T19:34:00Z"/>
        </w:rPr>
      </w:pPr>
    </w:p>
    <w:p w14:paraId="767D6A5F" w14:textId="0F2229DB" w:rsidR="00994540" w:rsidDel="00666F33" w:rsidRDefault="00994540" w:rsidP="00994540">
      <w:pPr>
        <w:pStyle w:val="ListParagraph"/>
        <w:numPr>
          <w:ilvl w:val="0"/>
          <w:numId w:val="8"/>
        </w:numPr>
        <w:rPr>
          <w:del w:id="8" w:author="蓝 天云" w:date="2021-03-28T19:34:00Z"/>
        </w:rPr>
      </w:pPr>
      <w:del w:id="9" w:author="蓝 天云" w:date="2021-03-28T19:34:00Z">
        <w:r w:rsidDel="00666F33">
          <w:delText>Analyze</w:delText>
        </w:r>
      </w:del>
    </w:p>
    <w:p w14:paraId="6DCB2E86" w14:textId="6E050616" w:rsidR="00994540" w:rsidDel="00666F33" w:rsidRDefault="00994540" w:rsidP="00994540">
      <w:pPr>
        <w:pStyle w:val="ListParagraph"/>
        <w:numPr>
          <w:ilvl w:val="0"/>
          <w:numId w:val="8"/>
        </w:numPr>
        <w:rPr>
          <w:del w:id="10" w:author="蓝 天云" w:date="2021-03-28T19:34:00Z"/>
        </w:rPr>
      </w:pPr>
      <w:del w:id="11" w:author="蓝 天云" w:date="2021-03-28T19:34:00Z">
        <w:r w:rsidDel="00666F33">
          <w:delText>Analytics</w:delText>
        </w:r>
      </w:del>
    </w:p>
    <w:p w14:paraId="6B1459F5" w14:textId="6899F0AC" w:rsidR="00994540" w:rsidDel="00666F33" w:rsidRDefault="00994540" w:rsidP="00994540">
      <w:pPr>
        <w:pStyle w:val="ListParagraph"/>
        <w:numPr>
          <w:ilvl w:val="0"/>
          <w:numId w:val="8"/>
        </w:numPr>
        <w:rPr>
          <w:del w:id="12" w:author="蓝 天云" w:date="2021-03-28T19:34:00Z"/>
        </w:rPr>
      </w:pPr>
      <w:del w:id="13" w:author="蓝 天云" w:date="2021-03-28T19:34:00Z">
        <w:r w:rsidDel="00666F33">
          <w:delText>Again</w:delText>
        </w:r>
      </w:del>
    </w:p>
    <w:p w14:paraId="2D81D7E4" w14:textId="0BAF692A" w:rsidR="001B7149" w:rsidDel="00666F33" w:rsidRDefault="00994540" w:rsidP="001B7149">
      <w:pPr>
        <w:pStyle w:val="ListParagraph"/>
        <w:numPr>
          <w:ilvl w:val="0"/>
          <w:numId w:val="8"/>
        </w:numPr>
        <w:rPr>
          <w:del w:id="14" w:author="蓝 天云" w:date="2021-03-28T19:34:00Z"/>
        </w:rPr>
      </w:pPr>
      <w:del w:id="15" w:author="蓝 天云" w:date="2021-03-28T19:34:00Z">
        <w:r w:rsidDel="00666F33">
          <w:delText>New recording</w:delText>
        </w:r>
      </w:del>
    </w:p>
    <w:p w14:paraId="3B491201" w14:textId="595D98C7" w:rsidR="001B7149" w:rsidDel="00666F33" w:rsidRDefault="001B7149" w:rsidP="001B7149">
      <w:pPr>
        <w:ind w:left="720"/>
        <w:rPr>
          <w:del w:id="16" w:author="蓝 天云" w:date="2021-03-28T19:34:00Z"/>
        </w:rPr>
      </w:pPr>
      <w:del w:id="17" w:author="蓝 天云" w:date="2021-03-28T19:34:00Z">
        <w:r w:rsidDel="00666F33">
          <w:delText>Answer: A. Analyze</w:delText>
        </w:r>
        <w:commentRangeEnd w:id="4"/>
        <w:r w:rsidDel="00666F33">
          <w:commentReference w:id="4"/>
        </w:r>
        <w:commentRangeEnd w:id="5"/>
        <w:r w:rsidDel="00666F33">
          <w:commentReference w:id="5"/>
        </w:r>
      </w:del>
    </w:p>
    <w:p w14:paraId="3130DAEB" w14:textId="2EAA41A1" w:rsidR="00994540" w:rsidRDefault="00994540" w:rsidP="00994540"/>
    <w:p w14:paraId="54A4815F" w14:textId="0DAEE871" w:rsidR="00994540" w:rsidRDefault="1EB71875" w:rsidP="00994540">
      <w:pPr>
        <w:pStyle w:val="ListParagraph"/>
        <w:numPr>
          <w:ilvl w:val="0"/>
          <w:numId w:val="6"/>
        </w:numPr>
      </w:pPr>
      <w:r>
        <w:t>When it comes to annotating your recording, how do you group related actions together</w:t>
      </w:r>
      <w:r w:rsidR="008E505C">
        <w:t>?</w:t>
      </w:r>
    </w:p>
    <w:p w14:paraId="78C3D370" w14:textId="1651A02C" w:rsidR="008E505C" w:rsidRDefault="008E505C" w:rsidP="008E505C">
      <w:pPr>
        <w:pStyle w:val="ListParagraph"/>
      </w:pPr>
    </w:p>
    <w:p w14:paraId="547A6CF5" w14:textId="052CA063" w:rsidR="008E505C" w:rsidRDefault="008E505C" w:rsidP="008E505C">
      <w:pPr>
        <w:pStyle w:val="ListParagraph"/>
        <w:numPr>
          <w:ilvl w:val="0"/>
          <w:numId w:val="9"/>
        </w:numPr>
      </w:pPr>
      <w:r>
        <w:t>Click Add activity</w:t>
      </w:r>
    </w:p>
    <w:p w14:paraId="1C11ABFE" w14:textId="5C58D1DD" w:rsidR="008E505C" w:rsidRDefault="008E505C" w:rsidP="008E505C">
      <w:pPr>
        <w:pStyle w:val="ListParagraph"/>
        <w:numPr>
          <w:ilvl w:val="0"/>
          <w:numId w:val="9"/>
        </w:numPr>
      </w:pPr>
      <w:r>
        <w:t>Click Application</w:t>
      </w:r>
    </w:p>
    <w:p w14:paraId="5678002C" w14:textId="12671174" w:rsidR="008E505C" w:rsidRDefault="008E505C" w:rsidP="008E505C">
      <w:pPr>
        <w:pStyle w:val="ListParagraph"/>
        <w:numPr>
          <w:ilvl w:val="0"/>
          <w:numId w:val="9"/>
        </w:numPr>
      </w:pPr>
      <w:r>
        <w:t>Click Description</w:t>
      </w:r>
    </w:p>
    <w:p w14:paraId="007F380A" w14:textId="63DB6BBF" w:rsidR="001B7149" w:rsidRDefault="008E505C" w:rsidP="001B7149">
      <w:pPr>
        <w:pStyle w:val="ListParagraph"/>
        <w:numPr>
          <w:ilvl w:val="0"/>
          <w:numId w:val="9"/>
        </w:numPr>
      </w:pPr>
      <w:r>
        <w:t>Click Timestamp</w:t>
      </w:r>
    </w:p>
    <w:p w14:paraId="4FD23FE5" w14:textId="62B3505C" w:rsidR="001B7149" w:rsidRDefault="001B7149" w:rsidP="001B7149">
      <w:pPr>
        <w:ind w:left="720"/>
      </w:pPr>
      <w:r>
        <w:t>Answer: A. Click Add activity</w:t>
      </w:r>
      <w:ins w:id="18" w:author="Kent Weare" w:date="2021-03-26T15:05:00Z">
        <w:r w:rsidR="002C0D49">
          <w:t xml:space="preserve"> to group related actions together.</w:t>
        </w:r>
      </w:ins>
    </w:p>
    <w:p w14:paraId="6634ED77" w14:textId="06DEB031" w:rsidR="008E505C" w:rsidRDefault="008E505C" w:rsidP="008E505C"/>
    <w:p w14:paraId="2819F330" w14:textId="5700AD63" w:rsidR="008E505C" w:rsidRDefault="008E505C" w:rsidP="008E505C">
      <w:pPr>
        <w:pStyle w:val="ListParagraph"/>
        <w:numPr>
          <w:ilvl w:val="0"/>
          <w:numId w:val="6"/>
        </w:numPr>
      </w:pPr>
      <w:r>
        <w:t>To analyze, how many activities do you need at least?</w:t>
      </w:r>
    </w:p>
    <w:p w14:paraId="50089ADC" w14:textId="5264904E" w:rsidR="008E505C" w:rsidRDefault="008E505C" w:rsidP="008E505C">
      <w:pPr>
        <w:pStyle w:val="ListParagraph"/>
      </w:pPr>
    </w:p>
    <w:p w14:paraId="7700E63C" w14:textId="17AA8723" w:rsidR="008E505C" w:rsidRDefault="008E505C" w:rsidP="008E505C">
      <w:pPr>
        <w:pStyle w:val="ListParagraph"/>
        <w:numPr>
          <w:ilvl w:val="0"/>
          <w:numId w:val="11"/>
        </w:numPr>
      </w:pPr>
      <w:r>
        <w:t>1</w:t>
      </w:r>
    </w:p>
    <w:p w14:paraId="040F1A6B" w14:textId="725AD6B4" w:rsidR="008E505C" w:rsidRDefault="008E505C" w:rsidP="008E505C">
      <w:pPr>
        <w:pStyle w:val="ListParagraph"/>
        <w:numPr>
          <w:ilvl w:val="0"/>
          <w:numId w:val="11"/>
        </w:numPr>
      </w:pPr>
      <w:r>
        <w:t>2</w:t>
      </w:r>
    </w:p>
    <w:p w14:paraId="21EBA4A3" w14:textId="754A049E" w:rsidR="008E505C" w:rsidRDefault="008E505C" w:rsidP="008E505C">
      <w:pPr>
        <w:pStyle w:val="ListParagraph"/>
        <w:numPr>
          <w:ilvl w:val="0"/>
          <w:numId w:val="11"/>
        </w:numPr>
      </w:pPr>
      <w:r>
        <w:t>3</w:t>
      </w:r>
    </w:p>
    <w:p w14:paraId="33A0220D" w14:textId="73C1614A" w:rsidR="008E505C" w:rsidRDefault="008E505C" w:rsidP="008E505C">
      <w:pPr>
        <w:pStyle w:val="ListParagraph"/>
        <w:numPr>
          <w:ilvl w:val="0"/>
          <w:numId w:val="11"/>
        </w:numPr>
      </w:pPr>
      <w:r>
        <w:t>4</w:t>
      </w:r>
    </w:p>
    <w:p w14:paraId="4871DFD2" w14:textId="5C43DE85" w:rsidR="00A734E3" w:rsidRDefault="001B7149" w:rsidP="001B7149">
      <w:pPr>
        <w:ind w:left="720"/>
      </w:pPr>
      <w:r>
        <w:t>Answer: B. 2</w:t>
      </w:r>
    </w:p>
    <w:p w14:paraId="641D50BE" w14:textId="53AF73F2" w:rsidR="00A734E3" w:rsidRDefault="00A734E3" w:rsidP="00A734E3"/>
    <w:p w14:paraId="3BE3C70C" w14:textId="77777777" w:rsidR="00A734E3" w:rsidRPr="00994540" w:rsidRDefault="00A734E3" w:rsidP="00A734E3">
      <w:pPr>
        <w:keepNext/>
        <w:keepLines/>
        <w:pageBreakBefore/>
        <w:spacing w:before="240" w:after="120" w:line="252" w:lineRule="auto"/>
        <w:outlineLvl w:val="0"/>
        <w:rPr>
          <w:rFonts w:ascii="Segoe UI Semibold" w:eastAsia="MS Gothic" w:hAnsi="Segoe UI Semibold" w:cs="Times New Roman"/>
          <w:color w:val="004BBB"/>
          <w:sz w:val="40"/>
          <w:szCs w:val="32"/>
          <w:lang w:eastAsia="en-US"/>
        </w:rPr>
      </w:pPr>
      <w:r w:rsidRPr="00994540">
        <w:rPr>
          <w:rFonts w:ascii="Segoe UI Semibold" w:eastAsia="MS Gothic" w:hAnsi="Segoe UI Semibold" w:cs="Times New Roman"/>
          <w:color w:val="004BBB"/>
          <w:sz w:val="40"/>
          <w:szCs w:val="32"/>
          <w:lang w:eastAsia="en-US"/>
        </w:rPr>
        <w:lastRenderedPageBreak/>
        <w:t>Check your knowledge</w:t>
      </w:r>
    </w:p>
    <w:p w14:paraId="2C57D926" w14:textId="6E5DB0E2" w:rsidR="00A734E3" w:rsidRDefault="00A734E3" w:rsidP="00A734E3">
      <w:r>
        <w:t>Lab 3</w:t>
      </w:r>
    </w:p>
    <w:p w14:paraId="41324CB7" w14:textId="77777777" w:rsidR="00A734E3" w:rsidRDefault="00A734E3" w:rsidP="00A734E3">
      <w:r>
        <w:t>3 minutes</w:t>
      </w:r>
    </w:p>
    <w:p w14:paraId="4B2262CE" w14:textId="4CC06C2C" w:rsidR="00A734E3" w:rsidRPr="00A734E3" w:rsidRDefault="00A734E3" w:rsidP="00A734E3">
      <w:pPr>
        <w:pStyle w:val="ListParagraph"/>
        <w:numPr>
          <w:ilvl w:val="0"/>
          <w:numId w:val="12"/>
        </w:numPr>
      </w:pPr>
      <w:commentRangeStart w:id="19"/>
      <w:r>
        <w:t xml:space="preserve">You can use any environment to create a new </w:t>
      </w:r>
      <w:r w:rsidRPr="3892529E">
        <w:rPr>
          <w:rFonts w:eastAsia="Times New Roman"/>
        </w:rPr>
        <w:t xml:space="preserve">Power Automate </w:t>
      </w:r>
      <w:ins w:id="20" w:author="蓝 天云" w:date="2021-03-28T21:31:00Z">
        <w:r w:rsidR="00E34E3D">
          <w:rPr>
            <w:rFonts w:eastAsia="Times New Roman"/>
          </w:rPr>
          <w:t>d</w:t>
        </w:r>
      </w:ins>
      <w:del w:id="21" w:author="蓝 天云" w:date="2021-03-28T21:31:00Z">
        <w:r w:rsidRPr="3892529E" w:rsidDel="00E34E3D">
          <w:rPr>
            <w:rFonts w:eastAsia="Times New Roman"/>
          </w:rPr>
          <w:delText>D</w:delText>
        </w:r>
      </w:del>
      <w:r w:rsidRPr="3892529E">
        <w:rPr>
          <w:rFonts w:eastAsia="Times New Roman"/>
        </w:rPr>
        <w:t>esktop flow</w:t>
      </w:r>
      <w:r>
        <w:rPr>
          <w:rFonts w:eastAsia="Times New Roman"/>
        </w:rPr>
        <w:t>.</w:t>
      </w:r>
      <w:commentRangeEnd w:id="19"/>
      <w:r w:rsidR="007033CB">
        <w:rPr>
          <w:rStyle w:val="CommentReference"/>
        </w:rPr>
        <w:commentReference w:id="19"/>
      </w:r>
    </w:p>
    <w:p w14:paraId="43963908" w14:textId="7516C3C4" w:rsidR="00A734E3" w:rsidRDefault="00A734E3" w:rsidP="00A734E3">
      <w:pPr>
        <w:pStyle w:val="ListParagraph"/>
        <w:rPr>
          <w:rFonts w:eastAsia="Times New Roman"/>
        </w:rPr>
      </w:pPr>
    </w:p>
    <w:p w14:paraId="05612A92" w14:textId="56435D37" w:rsidR="00A734E3" w:rsidRPr="00A734E3" w:rsidRDefault="00A734E3" w:rsidP="00A734E3">
      <w:pPr>
        <w:pStyle w:val="ListParagraph"/>
        <w:numPr>
          <w:ilvl w:val="0"/>
          <w:numId w:val="13"/>
        </w:numPr>
      </w:pPr>
      <w:r>
        <w:rPr>
          <w:rFonts w:eastAsia="Times New Roman"/>
        </w:rPr>
        <w:t>True</w:t>
      </w:r>
    </w:p>
    <w:p w14:paraId="715BF665" w14:textId="2FBED7A4" w:rsidR="00A734E3" w:rsidRPr="001B7149" w:rsidRDefault="00A734E3" w:rsidP="00A734E3">
      <w:pPr>
        <w:pStyle w:val="ListParagraph"/>
        <w:numPr>
          <w:ilvl w:val="0"/>
          <w:numId w:val="13"/>
        </w:numPr>
      </w:pPr>
      <w:r>
        <w:rPr>
          <w:rFonts w:eastAsia="Times New Roman"/>
        </w:rPr>
        <w:t>False</w:t>
      </w:r>
      <w:ins w:id="22" w:author="蓝 天云" w:date="2021-03-28T21:30:00Z">
        <w:r w:rsidR="00E34E3D">
          <w:rPr>
            <w:rFonts w:eastAsia="Times New Roman"/>
          </w:rPr>
          <w:t xml:space="preserve"> </w:t>
        </w:r>
      </w:ins>
      <w:ins w:id="23" w:author="蓝 天云" w:date="2021-03-28T21:31:00Z">
        <w:del w:id="24" w:author="Kent Weare" w:date="2021-03-29T19:31:00Z">
          <w:r w:rsidR="00E34E3D" w:rsidDel="00AA20D6">
            <w:rPr>
              <w:rFonts w:eastAsia="Times New Roman"/>
            </w:rPr>
            <w:delText>- You</w:delText>
          </w:r>
        </w:del>
      </w:ins>
      <w:ins w:id="25" w:author="蓝 天云" w:date="2021-03-28T21:30:00Z">
        <w:del w:id="26" w:author="Kent Weare" w:date="2021-03-29T19:31:00Z">
          <w:r w:rsidR="00E34E3D" w:rsidDel="00AA20D6">
            <w:rPr>
              <w:rFonts w:eastAsia="Times New Roman"/>
            </w:rPr>
            <w:delText xml:space="preserve"> </w:delText>
          </w:r>
        </w:del>
      </w:ins>
      <w:ins w:id="27" w:author="蓝 天云" w:date="2021-03-28T21:31:00Z">
        <w:del w:id="28" w:author="Kent Weare" w:date="2021-03-29T19:31:00Z">
          <w:r w:rsidR="00E34E3D" w:rsidDel="00AA20D6">
            <w:rPr>
              <w:rFonts w:eastAsia="Times New Roman"/>
            </w:rPr>
            <w:delText xml:space="preserve">can only create desktop flow in an environment that has </w:delText>
          </w:r>
        </w:del>
      </w:ins>
      <w:ins w:id="29" w:author="蓝 天云" w:date="2021-03-28T21:32:00Z">
        <w:del w:id="30" w:author="Kent Weare" w:date="2021-03-29T19:31:00Z">
          <w:r w:rsidR="00E34E3D" w:rsidDel="00AA20D6">
            <w:rPr>
              <w:rFonts w:eastAsia="Times New Roman"/>
            </w:rPr>
            <w:delText>Microsoft D</w:delText>
          </w:r>
        </w:del>
      </w:ins>
      <w:ins w:id="31" w:author="蓝 天云" w:date="2021-03-28T21:31:00Z">
        <w:del w:id="32" w:author="Kent Weare" w:date="2021-03-29T19:31:00Z">
          <w:r w:rsidR="00E34E3D" w:rsidDel="00AA20D6">
            <w:rPr>
              <w:rFonts w:eastAsia="Times New Roman"/>
            </w:rPr>
            <w:delText xml:space="preserve">ataverse </w:delText>
          </w:r>
        </w:del>
      </w:ins>
      <w:ins w:id="33" w:author="蓝 天云" w:date="2021-03-28T21:33:00Z">
        <w:del w:id="34" w:author="Kent Weare" w:date="2021-03-29T19:31:00Z">
          <w:r w:rsidR="00142FE0" w:rsidDel="00AA20D6">
            <w:rPr>
              <w:rFonts w:eastAsia="Times New Roman"/>
            </w:rPr>
            <w:delText>database</w:delText>
          </w:r>
        </w:del>
      </w:ins>
    </w:p>
    <w:p w14:paraId="7D54F326" w14:textId="6388946F" w:rsidR="001B7149" w:rsidRPr="00A734E3" w:rsidRDefault="001B7149" w:rsidP="001B7149">
      <w:pPr>
        <w:ind w:left="720"/>
      </w:pPr>
      <w:r>
        <w:t>Answer: B. False</w:t>
      </w:r>
      <w:ins w:id="35" w:author="蓝 天云" w:date="2021-03-28T21:32:00Z">
        <w:r w:rsidR="00526CC2">
          <w:t xml:space="preserve"> -</w:t>
        </w:r>
      </w:ins>
      <w:ins w:id="36" w:author="蓝 天云" w:date="2021-03-28T21:33:00Z">
        <w:r w:rsidR="00142FE0">
          <w:t xml:space="preserve"> </w:t>
        </w:r>
        <w:r w:rsidR="00142FE0" w:rsidRPr="00142FE0">
          <w:t>You can only create desktop flow in an environment that has Microsoft Dataverse database</w:t>
        </w:r>
      </w:ins>
      <w:ins w:id="37" w:author="Kent Weare" w:date="2021-03-29T19:32:00Z">
        <w:r w:rsidR="00B06A54">
          <w:t>.</w:t>
        </w:r>
      </w:ins>
    </w:p>
    <w:p w14:paraId="2829C54C" w14:textId="68697E57" w:rsidR="00A734E3" w:rsidRDefault="00A734E3" w:rsidP="00A734E3"/>
    <w:p w14:paraId="39CB6794" w14:textId="38D4A818" w:rsidR="00A734E3" w:rsidRDefault="00A734E3" w:rsidP="00A734E3">
      <w:pPr>
        <w:pStyle w:val="ListParagraph"/>
        <w:numPr>
          <w:ilvl w:val="0"/>
          <w:numId w:val="12"/>
        </w:numPr>
      </w:pPr>
      <w:r>
        <w:t xml:space="preserve">Which of the following panes contains </w:t>
      </w:r>
      <w:del w:id="38" w:author="Kent Weare" w:date="2021-03-26T15:07:00Z">
        <w:r w:rsidDel="00C13033">
          <w:delText>basic operations</w:delText>
        </w:r>
      </w:del>
      <w:ins w:id="39" w:author="Kent Weare" w:date="2021-03-26T15:07:00Z">
        <w:r w:rsidR="00C13033">
          <w:t xml:space="preserve">reusable </w:t>
        </w:r>
        <w:r w:rsidR="00105BD9">
          <w:t>components</w:t>
        </w:r>
      </w:ins>
      <w:r>
        <w:t xml:space="preserve"> </w:t>
      </w:r>
      <w:del w:id="40" w:author="Kent Weare" w:date="2021-03-26T15:07:00Z">
        <w:r w:rsidDel="00C13033">
          <w:delText>for use with actions</w:delText>
        </w:r>
      </w:del>
      <w:ins w:id="41" w:author="Kent Weare" w:date="2021-03-26T15:07:00Z">
        <w:r w:rsidR="00C13033">
          <w:t xml:space="preserve">that can be used within your </w:t>
        </w:r>
        <w:r w:rsidR="00105BD9">
          <w:t>automated process</w:t>
        </w:r>
      </w:ins>
      <w:r>
        <w:t>?</w:t>
      </w:r>
    </w:p>
    <w:p w14:paraId="0CC0ABD7" w14:textId="77777777" w:rsidR="00A734E3" w:rsidRDefault="00A734E3" w:rsidP="00A734E3">
      <w:pPr>
        <w:pStyle w:val="ListParagraph"/>
      </w:pPr>
    </w:p>
    <w:p w14:paraId="70A5A742" w14:textId="138F2C0D" w:rsidR="00A734E3" w:rsidRDefault="00A734E3" w:rsidP="00A734E3">
      <w:pPr>
        <w:pStyle w:val="ListParagraph"/>
        <w:numPr>
          <w:ilvl w:val="0"/>
          <w:numId w:val="15"/>
        </w:numPr>
      </w:pPr>
      <w:proofErr w:type="gramStart"/>
      <w:r>
        <w:t>Actions</w:t>
      </w:r>
      <w:proofErr w:type="gramEnd"/>
      <w:r>
        <w:t xml:space="preserve"> pane</w:t>
      </w:r>
    </w:p>
    <w:p w14:paraId="7699BD8B" w14:textId="36F3179E" w:rsidR="00A734E3" w:rsidRDefault="00A734E3" w:rsidP="00A734E3">
      <w:pPr>
        <w:pStyle w:val="ListParagraph"/>
        <w:numPr>
          <w:ilvl w:val="0"/>
          <w:numId w:val="15"/>
        </w:numPr>
      </w:pPr>
      <w:r>
        <w:t>Workspace</w:t>
      </w:r>
    </w:p>
    <w:p w14:paraId="26DDE922" w14:textId="0BB7E1C1" w:rsidR="00A734E3" w:rsidRDefault="00A734E3" w:rsidP="00A734E3">
      <w:pPr>
        <w:pStyle w:val="ListParagraph"/>
        <w:numPr>
          <w:ilvl w:val="0"/>
          <w:numId w:val="15"/>
        </w:numPr>
      </w:pPr>
      <w:r>
        <w:t>Flow variables</w:t>
      </w:r>
    </w:p>
    <w:p w14:paraId="7BC30E3B" w14:textId="45CB3A6A" w:rsidR="00DA54F5" w:rsidRDefault="00DA54F5" w:rsidP="00DA54F5">
      <w:pPr>
        <w:pStyle w:val="ListParagraph"/>
        <w:numPr>
          <w:ilvl w:val="0"/>
          <w:numId w:val="15"/>
        </w:numPr>
      </w:pPr>
      <w:r w:rsidRPr="00A734E3">
        <w:t>The toolbar</w:t>
      </w:r>
    </w:p>
    <w:p w14:paraId="208CD398" w14:textId="43D0BA21" w:rsidR="001B7149" w:rsidRDefault="001B7149" w:rsidP="001B7149">
      <w:pPr>
        <w:ind w:left="720"/>
      </w:pPr>
      <w:r>
        <w:t xml:space="preserve">Answer: A. </w:t>
      </w:r>
      <w:ins w:id="42" w:author="Kent Weare" w:date="2021-03-26T15:07:00Z">
        <w:r w:rsidR="00105BD9">
          <w:t xml:space="preserve">The </w:t>
        </w:r>
      </w:ins>
      <w:r>
        <w:t>Actions pane</w:t>
      </w:r>
      <w:ins w:id="43" w:author="Kent Weare" w:date="2021-03-26T15:07:00Z">
        <w:r w:rsidR="00105BD9">
          <w:t xml:space="preserve"> contains reusable components that simpli</w:t>
        </w:r>
      </w:ins>
      <w:ins w:id="44" w:author="Kent Weare" w:date="2021-03-26T15:08:00Z">
        <w:r w:rsidR="00105BD9">
          <w:t>fy completing common tasks such as setting a variable, opening a file etc.</w:t>
        </w:r>
      </w:ins>
    </w:p>
    <w:p w14:paraId="285C6608" w14:textId="1CEE527A" w:rsidR="00DA54F5" w:rsidRDefault="00DA54F5" w:rsidP="00DA54F5"/>
    <w:p w14:paraId="6C131BD7" w14:textId="7F9C1DC0" w:rsidR="00DA54F5" w:rsidRDefault="00DA54F5" w:rsidP="00DA54F5">
      <w:pPr>
        <w:pStyle w:val="ListParagraph"/>
        <w:numPr>
          <w:ilvl w:val="0"/>
          <w:numId w:val="12"/>
        </w:numPr>
      </w:pPr>
      <w:r>
        <w:t xml:space="preserve">After opening and minimizing </w:t>
      </w:r>
      <w:r w:rsidRPr="00DA54F5">
        <w:t>Contoso Invoicing app manually</w:t>
      </w:r>
      <w:r>
        <w:t xml:space="preserve">, you will click </w:t>
      </w:r>
      <w:r w:rsidR="002A7564">
        <w:t>_______</w:t>
      </w:r>
      <w:r>
        <w:t xml:space="preserve"> to start your Enter an invoice recording.</w:t>
      </w:r>
    </w:p>
    <w:p w14:paraId="2D90245F" w14:textId="0DD02D0D" w:rsidR="00DA54F5" w:rsidRDefault="00DA54F5" w:rsidP="00DA54F5">
      <w:pPr>
        <w:pStyle w:val="ListParagraph"/>
      </w:pPr>
    </w:p>
    <w:p w14:paraId="223D8561" w14:textId="25521243" w:rsidR="00DA54F5" w:rsidRDefault="00DA54F5" w:rsidP="00DA54F5">
      <w:pPr>
        <w:pStyle w:val="ListParagraph"/>
        <w:numPr>
          <w:ilvl w:val="0"/>
          <w:numId w:val="16"/>
        </w:numPr>
      </w:pPr>
      <w:r>
        <w:t>Web recorder</w:t>
      </w:r>
    </w:p>
    <w:p w14:paraId="58935454" w14:textId="00F1C784" w:rsidR="00DA54F5" w:rsidRDefault="00DA54F5" w:rsidP="00DA54F5">
      <w:pPr>
        <w:pStyle w:val="ListParagraph"/>
        <w:numPr>
          <w:ilvl w:val="0"/>
          <w:numId w:val="16"/>
        </w:numPr>
      </w:pPr>
      <w:r w:rsidRPr="00DA54F5">
        <w:t>Desktop recorder</w:t>
      </w:r>
    </w:p>
    <w:p w14:paraId="1837492B" w14:textId="3D7E264F" w:rsidR="00DA54F5" w:rsidRDefault="00DA54F5" w:rsidP="00DA54F5">
      <w:pPr>
        <w:pStyle w:val="ListParagraph"/>
        <w:numPr>
          <w:ilvl w:val="0"/>
          <w:numId w:val="16"/>
        </w:numPr>
      </w:pPr>
      <w:r>
        <w:t>Run</w:t>
      </w:r>
    </w:p>
    <w:p w14:paraId="2B9089A1" w14:textId="4F87CD7B" w:rsidR="00DA54F5" w:rsidRDefault="00DA54F5" w:rsidP="00DA54F5">
      <w:pPr>
        <w:pStyle w:val="ListParagraph"/>
        <w:numPr>
          <w:ilvl w:val="0"/>
          <w:numId w:val="16"/>
        </w:numPr>
      </w:pPr>
      <w:r>
        <w:t xml:space="preserve">Run the next action </w:t>
      </w:r>
    </w:p>
    <w:p w14:paraId="27E2C0C6" w14:textId="291000B1" w:rsidR="001B7149" w:rsidRDefault="001B7149" w:rsidP="001B7149">
      <w:pPr>
        <w:ind w:left="720"/>
      </w:pPr>
      <w:r>
        <w:t xml:space="preserve">Answer: B. </w:t>
      </w:r>
      <w:ins w:id="45" w:author="Kent Weare" w:date="2021-03-26T15:09:00Z">
        <w:r w:rsidR="00955A19">
          <w:t xml:space="preserve">The </w:t>
        </w:r>
      </w:ins>
      <w:del w:id="46" w:author="Kent Weare" w:date="2021-03-26T15:09:00Z">
        <w:r w:rsidDel="00955A19">
          <w:delText>D</w:delText>
        </w:r>
      </w:del>
      <w:ins w:id="47" w:author="Kent Weare" w:date="2021-03-26T15:09:00Z">
        <w:r w:rsidR="00955A19">
          <w:t>D</w:t>
        </w:r>
      </w:ins>
      <w:r>
        <w:t>esktop recorder</w:t>
      </w:r>
      <w:ins w:id="48" w:author="Kent Weare" w:date="2021-03-26T15:09:00Z">
        <w:r w:rsidR="00955A19">
          <w:t xml:space="preserve"> allows you to start recording your actions within the application.</w:t>
        </w:r>
      </w:ins>
    </w:p>
    <w:p w14:paraId="08D87587" w14:textId="2A44BDB2" w:rsidR="002A7564" w:rsidDel="00666F33" w:rsidRDefault="002A7564" w:rsidP="002A7564">
      <w:pPr>
        <w:rPr>
          <w:del w:id="49" w:author="蓝 天云" w:date="2021-03-28T19:34:00Z"/>
        </w:rPr>
      </w:pPr>
    </w:p>
    <w:p w14:paraId="2A2E1E93" w14:textId="4657ADC4" w:rsidR="002A7564" w:rsidDel="00666F33" w:rsidRDefault="002A7564" w:rsidP="002A7564">
      <w:pPr>
        <w:rPr>
          <w:del w:id="50" w:author="蓝 天云" w:date="2021-03-28T19:34:00Z"/>
        </w:rPr>
      </w:pPr>
    </w:p>
    <w:p w14:paraId="2CB2132B" w14:textId="46961FBA" w:rsidR="002A7564" w:rsidDel="00666F33" w:rsidRDefault="002A7564" w:rsidP="002A7564">
      <w:pPr>
        <w:rPr>
          <w:del w:id="51" w:author="蓝 天云" w:date="2021-03-28T19:34:00Z"/>
        </w:rPr>
      </w:pPr>
    </w:p>
    <w:p w14:paraId="084C0AE0" w14:textId="6849E0DB" w:rsidR="002A7564" w:rsidDel="00666F33" w:rsidRDefault="002A7564" w:rsidP="002A7564">
      <w:pPr>
        <w:rPr>
          <w:del w:id="52" w:author="蓝 天云" w:date="2021-03-28T19:34:00Z"/>
        </w:rPr>
      </w:pPr>
    </w:p>
    <w:p w14:paraId="75441536" w14:textId="4FEEA8C9" w:rsidR="002A7564" w:rsidDel="00666F33" w:rsidRDefault="002A7564" w:rsidP="002A7564">
      <w:pPr>
        <w:rPr>
          <w:del w:id="53" w:author="蓝 天云" w:date="2021-03-28T19:34:00Z"/>
        </w:rPr>
      </w:pPr>
    </w:p>
    <w:p w14:paraId="11CDFDB7" w14:textId="268B0F07" w:rsidR="002A7564" w:rsidDel="00666F33" w:rsidRDefault="002A7564" w:rsidP="002A7564">
      <w:pPr>
        <w:rPr>
          <w:del w:id="54" w:author="蓝 天云" w:date="2021-03-28T19:34:00Z"/>
        </w:rPr>
      </w:pPr>
    </w:p>
    <w:p w14:paraId="3FCC4633" w14:textId="1AADF762" w:rsidR="002A7564" w:rsidRDefault="002A7564" w:rsidP="002A7564"/>
    <w:p w14:paraId="1EF830D0" w14:textId="3275569B" w:rsidR="002A7564" w:rsidRDefault="002A7564" w:rsidP="002A7564"/>
    <w:p w14:paraId="5A88573E" w14:textId="3B87C4AF" w:rsidR="002A7564" w:rsidRDefault="002A7564" w:rsidP="002A7564"/>
    <w:p w14:paraId="62913B46" w14:textId="789BD421" w:rsidR="002A7564" w:rsidRDefault="002A7564" w:rsidP="002A7564"/>
    <w:p w14:paraId="0D25DED1" w14:textId="00E1AFE7" w:rsidR="002A7564" w:rsidRDefault="002A7564" w:rsidP="002A7564"/>
    <w:p w14:paraId="5FE8FD2F" w14:textId="77777777" w:rsidR="002A7564" w:rsidRPr="00994540" w:rsidRDefault="002A7564" w:rsidP="002A7564">
      <w:pPr>
        <w:keepNext/>
        <w:keepLines/>
        <w:pageBreakBefore/>
        <w:spacing w:before="240" w:after="120" w:line="252" w:lineRule="auto"/>
        <w:outlineLvl w:val="0"/>
        <w:rPr>
          <w:rFonts w:ascii="Segoe UI Semibold" w:eastAsia="MS Gothic" w:hAnsi="Segoe UI Semibold" w:cs="Times New Roman"/>
          <w:color w:val="004BBB"/>
          <w:sz w:val="40"/>
          <w:szCs w:val="32"/>
          <w:lang w:eastAsia="en-US"/>
        </w:rPr>
      </w:pPr>
      <w:r w:rsidRPr="00994540">
        <w:rPr>
          <w:rFonts w:ascii="Segoe UI Semibold" w:eastAsia="MS Gothic" w:hAnsi="Segoe UI Semibold" w:cs="Times New Roman"/>
          <w:color w:val="004BBB"/>
          <w:sz w:val="40"/>
          <w:szCs w:val="32"/>
          <w:lang w:eastAsia="en-US"/>
        </w:rPr>
        <w:lastRenderedPageBreak/>
        <w:t>Check your knowledge</w:t>
      </w:r>
    </w:p>
    <w:p w14:paraId="0845E465" w14:textId="15B50E14" w:rsidR="002A7564" w:rsidRDefault="002A7564" w:rsidP="002A7564">
      <w:r>
        <w:t>Lab 4</w:t>
      </w:r>
    </w:p>
    <w:p w14:paraId="6421C2A3" w14:textId="148FC876" w:rsidR="002A7564" w:rsidRDefault="00C515C4" w:rsidP="002A7564">
      <w:r>
        <w:t>10</w:t>
      </w:r>
      <w:r w:rsidR="002A7564">
        <w:t xml:space="preserve"> mins</w:t>
      </w:r>
    </w:p>
    <w:p w14:paraId="0C16E04B" w14:textId="55B0CFD0" w:rsidR="002A7564" w:rsidRDefault="002A7564" w:rsidP="002A7564">
      <w:pPr>
        <w:pStyle w:val="ListParagraph"/>
        <w:numPr>
          <w:ilvl w:val="0"/>
          <w:numId w:val="17"/>
        </w:numPr>
      </w:pPr>
      <w:del w:id="55" w:author="Kent Weare" w:date="2021-03-26T15:09:00Z">
        <w:r w:rsidDel="00F13D5E">
          <w:delText xml:space="preserve">You can create </w:delText>
        </w:r>
        <w:r w:rsidRPr="002A7564" w:rsidDel="00F13D5E">
          <w:delText>a series of input values by clicking</w:delText>
        </w:r>
      </w:del>
      <w:ins w:id="56" w:author="Kent Weare" w:date="2021-03-26T15:09:00Z">
        <w:r w:rsidR="00F13D5E">
          <w:t>If you need to pass parameters from a Clou</w:t>
        </w:r>
      </w:ins>
      <w:ins w:id="57" w:author="Kent Weare" w:date="2021-03-26T15:10:00Z">
        <w:r w:rsidR="00F13D5E">
          <w:t xml:space="preserve">d flow into a Desktop flow, where do you </w:t>
        </w:r>
        <w:r w:rsidR="00005EDF">
          <w:t xml:space="preserve">define these values </w:t>
        </w:r>
      </w:ins>
      <w:r>
        <w:t xml:space="preserve"> _______?</w:t>
      </w:r>
    </w:p>
    <w:p w14:paraId="090DA701" w14:textId="6BCC85BC" w:rsidR="002A7564" w:rsidRDefault="002A7564" w:rsidP="002A7564">
      <w:pPr>
        <w:pStyle w:val="ListParagraph"/>
      </w:pPr>
    </w:p>
    <w:p w14:paraId="20337C3A" w14:textId="53935A8B" w:rsidR="002A7564" w:rsidRDefault="002A7564" w:rsidP="002A7564">
      <w:pPr>
        <w:pStyle w:val="ListParagraph"/>
        <w:numPr>
          <w:ilvl w:val="0"/>
          <w:numId w:val="18"/>
        </w:numPr>
      </w:pPr>
      <w:r>
        <w:t>Run</w:t>
      </w:r>
    </w:p>
    <w:p w14:paraId="57056940" w14:textId="6210EE83" w:rsidR="002A7564" w:rsidRDefault="002A7564" w:rsidP="002A7564">
      <w:pPr>
        <w:pStyle w:val="ListParagraph"/>
        <w:numPr>
          <w:ilvl w:val="0"/>
          <w:numId w:val="18"/>
        </w:numPr>
      </w:pPr>
      <w:r>
        <w:t>Run next action</w:t>
      </w:r>
    </w:p>
    <w:p w14:paraId="3E9AFBFF" w14:textId="115B69C2" w:rsidR="002A7564" w:rsidRDefault="002A7564" w:rsidP="002A7564">
      <w:pPr>
        <w:pStyle w:val="ListParagraph"/>
        <w:numPr>
          <w:ilvl w:val="0"/>
          <w:numId w:val="18"/>
        </w:numPr>
      </w:pPr>
      <w:r w:rsidRPr="002A7564">
        <w:t>Input/output variables</w:t>
      </w:r>
    </w:p>
    <w:p w14:paraId="7AF5003B" w14:textId="4AE50149" w:rsidR="002A7564" w:rsidRDefault="002A7564" w:rsidP="002A7564">
      <w:pPr>
        <w:pStyle w:val="ListParagraph"/>
        <w:numPr>
          <w:ilvl w:val="0"/>
          <w:numId w:val="18"/>
        </w:numPr>
      </w:pPr>
      <w:r>
        <w:t>None of the above</w:t>
      </w:r>
    </w:p>
    <w:p w14:paraId="4E6F19DF" w14:textId="2587C1FD" w:rsidR="001B7149" w:rsidRDefault="001B7149" w:rsidP="001B7149">
      <w:pPr>
        <w:ind w:left="720"/>
      </w:pPr>
      <w:r>
        <w:t>Answer: C. Input/output variables</w:t>
      </w:r>
      <w:ins w:id="58" w:author="Kent Weare" w:date="2021-03-26T15:10:00Z">
        <w:r w:rsidR="00005EDF">
          <w:t xml:space="preserve"> allow the maker to establish parameters that can be sent from a Cloud flow. In addition, output variables can be used to send data back to </w:t>
        </w:r>
      </w:ins>
      <w:ins w:id="59" w:author="Kent Weare" w:date="2021-03-26T15:11:00Z">
        <w:r w:rsidR="00005EDF">
          <w:t>Cloud flows.</w:t>
        </w:r>
      </w:ins>
    </w:p>
    <w:p w14:paraId="2B8B2A07" w14:textId="4885ACBD" w:rsidR="002A7564" w:rsidDel="00666F33" w:rsidRDefault="002A7564" w:rsidP="002A7564">
      <w:pPr>
        <w:rPr>
          <w:del w:id="60" w:author="蓝 天云" w:date="2021-03-28T19:35:00Z"/>
        </w:rPr>
      </w:pPr>
    </w:p>
    <w:p w14:paraId="6920FAF5" w14:textId="3624E634" w:rsidR="002A7564" w:rsidDel="00666F33" w:rsidRDefault="002A7564" w:rsidP="002A7564">
      <w:pPr>
        <w:pStyle w:val="ListParagraph"/>
        <w:numPr>
          <w:ilvl w:val="0"/>
          <w:numId w:val="17"/>
        </w:numPr>
        <w:rPr>
          <w:del w:id="61" w:author="蓝 天云" w:date="2021-03-28T19:35:00Z"/>
        </w:rPr>
      </w:pPr>
      <w:commentRangeStart w:id="62"/>
      <w:del w:id="63" w:author="蓝 天云" w:date="2021-03-28T19:35:00Z">
        <w:r w:rsidDel="00666F33">
          <w:delText xml:space="preserve">You can close </w:delText>
        </w:r>
        <w:r w:rsidRPr="002A7564" w:rsidDel="00666F33">
          <w:delText>Contoso</w:delText>
        </w:r>
        <w:r w:rsidDel="00666F33">
          <w:delText xml:space="preserve"> Invoicing App once you are done adding inputs and outputs.</w:delText>
        </w:r>
      </w:del>
    </w:p>
    <w:p w14:paraId="05BFE47C" w14:textId="40A0197B" w:rsidR="002A7564" w:rsidDel="00666F33" w:rsidRDefault="002A7564" w:rsidP="002A7564">
      <w:pPr>
        <w:pStyle w:val="ListParagraph"/>
        <w:rPr>
          <w:del w:id="64" w:author="蓝 天云" w:date="2021-03-28T19:35:00Z"/>
        </w:rPr>
      </w:pPr>
    </w:p>
    <w:p w14:paraId="025BA448" w14:textId="2EE40B8C" w:rsidR="002A7564" w:rsidDel="00666F33" w:rsidRDefault="002A7564" w:rsidP="002A7564">
      <w:pPr>
        <w:pStyle w:val="ListParagraph"/>
        <w:numPr>
          <w:ilvl w:val="0"/>
          <w:numId w:val="20"/>
        </w:numPr>
        <w:rPr>
          <w:del w:id="65" w:author="蓝 天云" w:date="2021-03-28T19:35:00Z"/>
        </w:rPr>
      </w:pPr>
      <w:del w:id="66" w:author="蓝 天云" w:date="2021-03-28T19:35:00Z">
        <w:r w:rsidDel="00666F33">
          <w:delText>True</w:delText>
        </w:r>
      </w:del>
    </w:p>
    <w:p w14:paraId="280682B9" w14:textId="5AAB7303" w:rsidR="002A7564" w:rsidDel="00666F33" w:rsidRDefault="002A7564" w:rsidP="002A7564">
      <w:pPr>
        <w:pStyle w:val="ListParagraph"/>
        <w:numPr>
          <w:ilvl w:val="0"/>
          <w:numId w:val="20"/>
        </w:numPr>
        <w:rPr>
          <w:del w:id="67" w:author="蓝 天云" w:date="2021-03-28T19:35:00Z"/>
        </w:rPr>
      </w:pPr>
      <w:del w:id="68" w:author="蓝 天云" w:date="2021-03-28T19:35:00Z">
        <w:r w:rsidDel="00666F33">
          <w:delText>False</w:delText>
        </w:r>
      </w:del>
    </w:p>
    <w:p w14:paraId="62907289" w14:textId="79EF5261" w:rsidR="001B7149" w:rsidDel="00666F33" w:rsidRDefault="001B7149" w:rsidP="001B7149">
      <w:pPr>
        <w:ind w:left="720"/>
        <w:rPr>
          <w:del w:id="69" w:author="蓝 天云" w:date="2021-03-28T19:35:00Z"/>
        </w:rPr>
      </w:pPr>
      <w:del w:id="70" w:author="蓝 天云" w:date="2021-03-28T19:35:00Z">
        <w:r w:rsidDel="00666F33">
          <w:delText>Answer: B. False</w:delText>
        </w:r>
        <w:commentRangeEnd w:id="62"/>
        <w:r w:rsidR="00E06368" w:rsidDel="00666F33">
          <w:rPr>
            <w:rStyle w:val="CommentReference"/>
          </w:rPr>
          <w:commentReference w:id="62"/>
        </w:r>
      </w:del>
    </w:p>
    <w:p w14:paraId="5C0CCB89" w14:textId="603DED8A" w:rsidR="002A7564" w:rsidDel="00142FE0" w:rsidRDefault="002A7564" w:rsidP="002A7564">
      <w:pPr>
        <w:rPr>
          <w:del w:id="71" w:author="蓝 天云" w:date="2021-03-28T21:36:00Z"/>
        </w:rPr>
      </w:pPr>
    </w:p>
    <w:p w14:paraId="168E1F1E" w14:textId="7C767F0B" w:rsidR="002A7564" w:rsidDel="00142FE0" w:rsidRDefault="002A7564" w:rsidP="002A7564">
      <w:pPr>
        <w:pStyle w:val="ListParagraph"/>
        <w:numPr>
          <w:ilvl w:val="0"/>
          <w:numId w:val="17"/>
        </w:numPr>
        <w:rPr>
          <w:del w:id="72" w:author="蓝 天云" w:date="2021-03-28T21:36:00Z"/>
        </w:rPr>
      </w:pPr>
      <w:commentRangeStart w:id="73"/>
      <w:del w:id="74" w:author="蓝 天云" w:date="2021-03-28T21:36:00Z">
        <w:r w:rsidDel="00142FE0">
          <w:delText>We need to select _______ from UI element dropdown to add am</w:delText>
        </w:r>
      </w:del>
      <w:ins w:id="75" w:author="Kent Weare" w:date="2021-03-26T15:12:00Z">
        <w:del w:id="76" w:author="蓝 天云" w:date="2021-03-28T21:36:00Z">
          <w:r w:rsidR="00990912" w:rsidDel="00142FE0">
            <w:delText>n</w:delText>
          </w:r>
        </w:del>
      </w:ins>
      <w:del w:id="77" w:author="蓝 天云" w:date="2021-03-28T21:36:00Z">
        <w:r w:rsidDel="00142FE0">
          <w:delText xml:space="preserve"> action to see the output.</w:delText>
        </w:r>
        <w:commentRangeEnd w:id="73"/>
        <w:r w:rsidR="00990912" w:rsidDel="00142FE0">
          <w:rPr>
            <w:rStyle w:val="CommentReference"/>
          </w:rPr>
          <w:commentReference w:id="73"/>
        </w:r>
      </w:del>
    </w:p>
    <w:p w14:paraId="102B7A01" w14:textId="68F4D6B0" w:rsidR="002A7564" w:rsidDel="00142FE0" w:rsidRDefault="002A7564" w:rsidP="002A7564">
      <w:pPr>
        <w:pStyle w:val="ListParagraph"/>
        <w:rPr>
          <w:del w:id="78" w:author="蓝 天云" w:date="2021-03-28T21:36:00Z"/>
        </w:rPr>
      </w:pPr>
    </w:p>
    <w:p w14:paraId="2900603E" w14:textId="1F931989" w:rsidR="002A7564" w:rsidDel="00142FE0" w:rsidRDefault="002A7564" w:rsidP="002A7564">
      <w:pPr>
        <w:pStyle w:val="ListParagraph"/>
        <w:numPr>
          <w:ilvl w:val="0"/>
          <w:numId w:val="21"/>
        </w:numPr>
        <w:rPr>
          <w:del w:id="79" w:author="蓝 天云" w:date="2021-03-28T21:36:00Z"/>
        </w:rPr>
      </w:pPr>
      <w:del w:id="80" w:author="蓝 天云" w:date="2021-03-28T21:36:00Z">
        <w:r w:rsidDel="00142FE0">
          <w:delText xml:space="preserve">Add a new UI element </w:delText>
        </w:r>
      </w:del>
    </w:p>
    <w:p w14:paraId="350C3393" w14:textId="729BB300" w:rsidR="002A7564" w:rsidDel="00142FE0" w:rsidRDefault="002A7564" w:rsidP="002A7564">
      <w:pPr>
        <w:pStyle w:val="ListParagraph"/>
        <w:numPr>
          <w:ilvl w:val="0"/>
          <w:numId w:val="21"/>
        </w:numPr>
        <w:rPr>
          <w:del w:id="81" w:author="蓝 天云" w:date="2021-03-28T21:36:00Z"/>
        </w:rPr>
      </w:pPr>
      <w:del w:id="82" w:author="蓝 天云" w:date="2021-03-28T21:36:00Z">
        <w:r w:rsidDel="00142FE0">
          <w:delText>Get details of window</w:delText>
        </w:r>
      </w:del>
    </w:p>
    <w:p w14:paraId="12A6A340" w14:textId="57EC7661" w:rsidR="002A7564" w:rsidDel="00142FE0" w:rsidRDefault="002A7564" w:rsidP="002A7564">
      <w:pPr>
        <w:pStyle w:val="ListParagraph"/>
        <w:numPr>
          <w:ilvl w:val="0"/>
          <w:numId w:val="21"/>
        </w:numPr>
        <w:rPr>
          <w:del w:id="83" w:author="蓝 天云" w:date="2021-03-28T21:36:00Z"/>
        </w:rPr>
      </w:pPr>
      <w:del w:id="84" w:author="蓝 天云" w:date="2021-03-28T21:36:00Z">
        <w:r w:rsidDel="00142FE0">
          <w:delText>Select tab in window</w:delText>
        </w:r>
      </w:del>
    </w:p>
    <w:p w14:paraId="5C227BF8" w14:textId="2CDFB264" w:rsidR="002A7564" w:rsidDel="00142FE0" w:rsidRDefault="002A7564" w:rsidP="002A7564">
      <w:pPr>
        <w:pStyle w:val="ListParagraph"/>
        <w:numPr>
          <w:ilvl w:val="0"/>
          <w:numId w:val="21"/>
        </w:numPr>
        <w:rPr>
          <w:del w:id="85" w:author="蓝 天云" w:date="2021-03-28T21:36:00Z"/>
        </w:rPr>
      </w:pPr>
      <w:del w:id="86" w:author="蓝 天云" w:date="2021-03-28T21:36:00Z">
        <w:r w:rsidDel="00142FE0">
          <w:delText xml:space="preserve">None of the above </w:delText>
        </w:r>
      </w:del>
    </w:p>
    <w:p w14:paraId="31E90D1D" w14:textId="469EDC2E" w:rsidR="001B7149" w:rsidDel="00142FE0" w:rsidRDefault="001B7149" w:rsidP="001B7149">
      <w:pPr>
        <w:ind w:left="720"/>
        <w:rPr>
          <w:del w:id="87" w:author="蓝 天云" w:date="2021-03-28T21:36:00Z"/>
        </w:rPr>
      </w:pPr>
      <w:del w:id="88" w:author="蓝 天云" w:date="2021-03-28T21:36:00Z">
        <w:r w:rsidDel="00142FE0">
          <w:delText>Answer: A. Add a new UI element</w:delText>
        </w:r>
      </w:del>
    </w:p>
    <w:p w14:paraId="080DC1FC" w14:textId="7BF7FBC5" w:rsidR="002A7564" w:rsidRDefault="002A7564" w:rsidP="002A7564"/>
    <w:p w14:paraId="7382A1BC" w14:textId="190BF284" w:rsidR="002A7564" w:rsidRDefault="00C515C4" w:rsidP="002A7564">
      <w:pPr>
        <w:pStyle w:val="ListParagraph"/>
        <w:numPr>
          <w:ilvl w:val="0"/>
          <w:numId w:val="17"/>
        </w:numPr>
      </w:pPr>
      <w:r>
        <w:t>We need to hold the _______ key on keyboard and then _______ to select the element.</w:t>
      </w:r>
    </w:p>
    <w:p w14:paraId="7A636188" w14:textId="51A1855B" w:rsidR="00C515C4" w:rsidRDefault="00C515C4" w:rsidP="00C515C4">
      <w:pPr>
        <w:pStyle w:val="ListParagraph"/>
      </w:pPr>
    </w:p>
    <w:p w14:paraId="3C85E414" w14:textId="52E2B4F2" w:rsidR="00C515C4" w:rsidRDefault="00C515C4" w:rsidP="00C515C4">
      <w:pPr>
        <w:pStyle w:val="ListParagraph"/>
        <w:numPr>
          <w:ilvl w:val="0"/>
          <w:numId w:val="22"/>
        </w:numPr>
      </w:pPr>
      <w:r>
        <w:t>Shift</w:t>
      </w:r>
      <w:ins w:id="89" w:author="Kent Weare" w:date="2021-03-26T15:13:00Z">
        <w:r w:rsidR="00B91E4A">
          <w:t xml:space="preserve"> + </w:t>
        </w:r>
      </w:ins>
      <w:del w:id="90" w:author="Kent Weare" w:date="2021-03-26T15:13:00Z">
        <w:r w:rsidDel="00B91E4A">
          <w:delText xml:space="preserve">; </w:delText>
        </w:r>
      </w:del>
      <w:r>
        <w:t>Right-Click</w:t>
      </w:r>
    </w:p>
    <w:p w14:paraId="2B658819" w14:textId="00EC75FC" w:rsidR="00C515C4" w:rsidRDefault="00C515C4" w:rsidP="00C515C4">
      <w:pPr>
        <w:pStyle w:val="ListParagraph"/>
        <w:numPr>
          <w:ilvl w:val="0"/>
          <w:numId w:val="22"/>
        </w:numPr>
      </w:pPr>
      <w:r>
        <w:t>Shift</w:t>
      </w:r>
      <w:ins w:id="91" w:author="Kent Weare" w:date="2021-03-26T15:13:00Z">
        <w:r w:rsidR="00B91E4A">
          <w:t xml:space="preserve"> + </w:t>
        </w:r>
      </w:ins>
      <w:del w:id="92" w:author="Kent Weare" w:date="2021-03-26T15:13:00Z">
        <w:r w:rsidDel="00B91E4A">
          <w:delText xml:space="preserve">; </w:delText>
        </w:r>
      </w:del>
      <w:r>
        <w:t>Left-Click</w:t>
      </w:r>
    </w:p>
    <w:p w14:paraId="64EE9941" w14:textId="2C1BCFDC" w:rsidR="00C515C4" w:rsidRDefault="00C515C4" w:rsidP="00C515C4">
      <w:pPr>
        <w:pStyle w:val="ListParagraph"/>
        <w:numPr>
          <w:ilvl w:val="0"/>
          <w:numId w:val="22"/>
        </w:numPr>
      </w:pPr>
      <w:r>
        <w:t>CTRL</w:t>
      </w:r>
      <w:ins w:id="93" w:author="Kent Weare" w:date="2021-03-26T15:13:00Z">
        <w:r w:rsidR="00B91E4A">
          <w:t xml:space="preserve"> + </w:t>
        </w:r>
      </w:ins>
      <w:del w:id="94" w:author="Kent Weare" w:date="2021-03-26T15:13:00Z">
        <w:r w:rsidDel="00B91E4A">
          <w:delText xml:space="preserve">; </w:delText>
        </w:r>
      </w:del>
      <w:r>
        <w:t>Left-Click</w:t>
      </w:r>
    </w:p>
    <w:p w14:paraId="06D16650" w14:textId="784FB153" w:rsidR="00C515C4" w:rsidRDefault="00C515C4" w:rsidP="00C515C4">
      <w:pPr>
        <w:pStyle w:val="ListParagraph"/>
        <w:numPr>
          <w:ilvl w:val="0"/>
          <w:numId w:val="22"/>
        </w:numPr>
      </w:pPr>
      <w:r>
        <w:t>CTRL</w:t>
      </w:r>
      <w:ins w:id="95" w:author="Kent Weare" w:date="2021-03-26T15:13:00Z">
        <w:r w:rsidR="00B91E4A">
          <w:t xml:space="preserve"> + </w:t>
        </w:r>
      </w:ins>
      <w:del w:id="96" w:author="Kent Weare" w:date="2021-03-26T15:13:00Z">
        <w:r w:rsidDel="00B91E4A">
          <w:delText xml:space="preserve">; </w:delText>
        </w:r>
      </w:del>
      <w:r>
        <w:t>Right-Click</w:t>
      </w:r>
    </w:p>
    <w:p w14:paraId="5427613E" w14:textId="676E5D36" w:rsidR="001B7149" w:rsidRDefault="001B7149" w:rsidP="001B7149">
      <w:pPr>
        <w:ind w:left="720"/>
      </w:pPr>
      <w:r>
        <w:t>Answer: C. CTRL</w:t>
      </w:r>
      <w:ins w:id="97" w:author="Kent Weare" w:date="2021-03-26T15:13:00Z">
        <w:r w:rsidR="00B91E4A">
          <w:t xml:space="preserve"> + </w:t>
        </w:r>
      </w:ins>
      <w:del w:id="98" w:author="Kent Weare" w:date="2021-03-26T15:13:00Z">
        <w:r w:rsidDel="00B91E4A">
          <w:delText xml:space="preserve">; </w:delText>
        </w:r>
      </w:del>
      <w:r>
        <w:t xml:space="preserve">Left-Click </w:t>
      </w:r>
    </w:p>
    <w:p w14:paraId="7D694A8C" w14:textId="4402E4DC" w:rsidR="00C515C4" w:rsidRDefault="00C515C4" w:rsidP="00C515C4"/>
    <w:p w14:paraId="12C22221" w14:textId="689962F5" w:rsidR="00C515C4" w:rsidRDefault="00C515C4" w:rsidP="00C515C4">
      <w:pPr>
        <w:pStyle w:val="ListParagraph"/>
        <w:numPr>
          <w:ilvl w:val="0"/>
          <w:numId w:val="17"/>
        </w:numPr>
      </w:pPr>
      <w:commentRangeStart w:id="99"/>
      <w:r>
        <w:t xml:space="preserve">Which of the following action allows us to use Invoice </w:t>
      </w:r>
      <w:del w:id="100" w:author="Kent Weare" w:date="2021-03-26T15:14:00Z">
        <w:r w:rsidDel="00B91E4A">
          <w:delText xml:space="preserve">UD </w:delText>
        </w:r>
      </w:del>
      <w:ins w:id="101" w:author="Kent Weare" w:date="2021-03-26T15:14:00Z">
        <w:r w:rsidR="00B91E4A">
          <w:t xml:space="preserve">ID </w:t>
        </w:r>
      </w:ins>
      <w:r>
        <w:t xml:space="preserve">in </w:t>
      </w:r>
      <w:r w:rsidRPr="00C515C4">
        <w:t xml:space="preserve">downstream processes or from our </w:t>
      </w:r>
      <w:del w:id="102" w:author="Kent Weare" w:date="2021-03-26T15:14:00Z">
        <w:r w:rsidRPr="00C515C4" w:rsidDel="00694E2E">
          <w:delText xml:space="preserve">API </w:delText>
        </w:r>
      </w:del>
      <w:ins w:id="103" w:author="Kent Weare" w:date="2021-03-26T15:14:00Z">
        <w:r w:rsidR="00694E2E">
          <w:t>Cloud</w:t>
        </w:r>
        <w:r w:rsidR="00694E2E" w:rsidRPr="00C515C4">
          <w:t xml:space="preserve"> </w:t>
        </w:r>
      </w:ins>
      <w:r w:rsidRPr="00C515C4">
        <w:t>flow that will be created in a future lab</w:t>
      </w:r>
      <w:r>
        <w:t>?</w:t>
      </w:r>
      <w:commentRangeEnd w:id="99"/>
      <w:r w:rsidR="00694E2E">
        <w:rPr>
          <w:rStyle w:val="CommentReference"/>
        </w:rPr>
        <w:commentReference w:id="99"/>
      </w:r>
    </w:p>
    <w:p w14:paraId="7AC91375" w14:textId="0EFC5DE0" w:rsidR="00C515C4" w:rsidRDefault="00C515C4" w:rsidP="00C515C4">
      <w:pPr>
        <w:pStyle w:val="ListParagraph"/>
      </w:pPr>
    </w:p>
    <w:p w14:paraId="02AA2349" w14:textId="6CB54F09" w:rsidR="00C515C4" w:rsidRDefault="00C515C4" w:rsidP="00C515C4">
      <w:pPr>
        <w:pStyle w:val="ListParagraph"/>
        <w:numPr>
          <w:ilvl w:val="0"/>
          <w:numId w:val="23"/>
        </w:numPr>
      </w:pPr>
      <w:r>
        <w:t>Create new list</w:t>
      </w:r>
    </w:p>
    <w:p w14:paraId="02A6037C" w14:textId="17052A1B" w:rsidR="00C515C4" w:rsidRDefault="00C515C4" w:rsidP="00C515C4">
      <w:pPr>
        <w:pStyle w:val="ListParagraph"/>
        <w:numPr>
          <w:ilvl w:val="0"/>
          <w:numId w:val="23"/>
        </w:numPr>
      </w:pPr>
      <w:r>
        <w:t>Set variable</w:t>
      </w:r>
    </w:p>
    <w:p w14:paraId="3C2D1631" w14:textId="7C8B7FA7" w:rsidR="00C515C4" w:rsidRDefault="00C515C4" w:rsidP="00C515C4">
      <w:pPr>
        <w:pStyle w:val="ListParagraph"/>
        <w:numPr>
          <w:ilvl w:val="0"/>
          <w:numId w:val="23"/>
        </w:numPr>
      </w:pPr>
      <w:r>
        <w:t>Add item to list</w:t>
      </w:r>
    </w:p>
    <w:p w14:paraId="5727695B" w14:textId="77777777" w:rsidR="00142FE0" w:rsidRDefault="00C515C4" w:rsidP="001B7149">
      <w:pPr>
        <w:pStyle w:val="ListParagraph"/>
        <w:numPr>
          <w:ilvl w:val="0"/>
          <w:numId w:val="23"/>
        </w:numPr>
        <w:rPr>
          <w:ins w:id="104" w:author="蓝 天云" w:date="2021-03-28T21:40:00Z"/>
        </w:rPr>
      </w:pPr>
      <w:r>
        <w:t>Increase variable</w:t>
      </w:r>
      <w:ins w:id="105" w:author="蓝 天云" w:date="2021-03-28T21:40:00Z">
        <w:r w:rsidR="00142FE0" w:rsidRPr="00142FE0">
          <w:t xml:space="preserve"> </w:t>
        </w:r>
      </w:ins>
    </w:p>
    <w:p w14:paraId="65BAFF77" w14:textId="67F169C6" w:rsidR="00142FE0" w:rsidRDefault="00142FE0" w:rsidP="00142FE0">
      <w:pPr>
        <w:ind w:left="720"/>
        <w:rPr>
          <w:ins w:id="106" w:author="蓝 天云" w:date="2021-03-28T21:40:00Z"/>
        </w:rPr>
      </w:pPr>
      <w:ins w:id="107" w:author="蓝 天云" w:date="2021-03-28T21:40:00Z">
        <w:r w:rsidRPr="00142FE0">
          <w:t xml:space="preserve">Answer: </w:t>
        </w:r>
        <w:r>
          <w:t>B</w:t>
        </w:r>
        <w:r w:rsidRPr="00142FE0">
          <w:t>.</w:t>
        </w:r>
        <w:r>
          <w:t xml:space="preserve"> Set variable - This</w:t>
        </w:r>
        <w:r w:rsidRPr="00142FE0">
          <w:t xml:space="preserve"> will</w:t>
        </w:r>
      </w:ins>
      <w:ins w:id="108" w:author="蓝 天云" w:date="2021-03-28T21:41:00Z">
        <w:r>
          <w:t xml:space="preserve"> </w:t>
        </w:r>
      </w:ins>
      <w:ins w:id="109" w:author="蓝 天云" w:date="2021-03-28T21:40:00Z">
        <w:r w:rsidRPr="00142FE0">
          <w:t xml:space="preserve">capture the Invoice ID. </w:t>
        </w:r>
      </w:ins>
      <w:ins w:id="110" w:author="蓝 天云" w:date="2021-03-28T21:41:00Z">
        <w:r>
          <w:t>It will</w:t>
        </w:r>
      </w:ins>
      <w:ins w:id="111" w:author="蓝 天云" w:date="2021-03-28T21:40:00Z">
        <w:r w:rsidRPr="00142FE0">
          <w:t xml:space="preserve"> </w:t>
        </w:r>
      </w:ins>
      <w:ins w:id="112" w:author="蓝 天云" w:date="2021-03-28T21:41:00Z">
        <w:r w:rsidRPr="00142FE0">
          <w:t>allow</w:t>
        </w:r>
      </w:ins>
      <w:ins w:id="113" w:author="蓝 天云" w:date="2021-03-28T21:40:00Z">
        <w:r w:rsidRPr="00142FE0">
          <w:t xml:space="preserve"> us to use the Invoice ID in downstream processes or from our API flow that will be created in a future lab.</w:t>
        </w:r>
      </w:ins>
    </w:p>
    <w:p w14:paraId="0EAD28D3" w14:textId="51E75B0F" w:rsidR="00C515C4" w:rsidDel="00666F33" w:rsidRDefault="00C515C4">
      <w:pPr>
        <w:ind w:left="720"/>
        <w:rPr>
          <w:del w:id="114" w:author="蓝 天云" w:date="2021-03-28T19:35:00Z"/>
        </w:rPr>
        <w:pPrChange w:id="115" w:author="蓝 天云" w:date="2021-03-28T21:40:00Z">
          <w:pPr>
            <w:pStyle w:val="ListParagraph"/>
            <w:numPr>
              <w:numId w:val="23"/>
            </w:numPr>
            <w:ind w:left="1080" w:hanging="360"/>
          </w:pPr>
        </w:pPrChange>
      </w:pPr>
      <w:del w:id="116" w:author="蓝 天云" w:date="2021-03-28T21:39:00Z">
        <w:r w:rsidDel="00142FE0">
          <w:delText xml:space="preserve"> </w:delText>
        </w:r>
      </w:del>
    </w:p>
    <w:p w14:paraId="19BBDFAD" w14:textId="149A2944" w:rsidR="001B7149" w:rsidRDefault="001B7149">
      <w:pPr>
        <w:ind w:left="720"/>
        <w:pPrChange w:id="117" w:author="蓝 天云" w:date="2021-03-28T21:40:00Z">
          <w:pPr/>
        </w:pPrChange>
      </w:pPr>
    </w:p>
    <w:p w14:paraId="6DD64C82" w14:textId="77777777" w:rsidR="001B7149" w:rsidRPr="00994540" w:rsidRDefault="001B7149" w:rsidP="001B7149">
      <w:pPr>
        <w:keepNext/>
        <w:keepLines/>
        <w:pageBreakBefore/>
        <w:spacing w:before="240" w:after="120" w:line="252" w:lineRule="auto"/>
        <w:outlineLvl w:val="0"/>
        <w:rPr>
          <w:rFonts w:ascii="Segoe UI Semibold" w:eastAsia="MS Gothic" w:hAnsi="Segoe UI Semibold" w:cs="Times New Roman"/>
          <w:color w:val="004BBB"/>
          <w:sz w:val="40"/>
          <w:szCs w:val="32"/>
          <w:lang w:eastAsia="en-US"/>
        </w:rPr>
      </w:pPr>
      <w:r w:rsidRPr="00994540">
        <w:rPr>
          <w:rFonts w:ascii="Segoe UI Semibold" w:eastAsia="MS Gothic" w:hAnsi="Segoe UI Semibold" w:cs="Times New Roman"/>
          <w:color w:val="004BBB"/>
          <w:sz w:val="40"/>
          <w:szCs w:val="32"/>
          <w:lang w:eastAsia="en-US"/>
        </w:rPr>
        <w:lastRenderedPageBreak/>
        <w:t>Check your knowledge</w:t>
      </w:r>
    </w:p>
    <w:p w14:paraId="5142097E" w14:textId="630B9516" w:rsidR="001B7149" w:rsidRDefault="001B7149" w:rsidP="001B7149">
      <w:r>
        <w:t>Lab 5</w:t>
      </w:r>
    </w:p>
    <w:p w14:paraId="4E636673" w14:textId="4368D52F" w:rsidR="001B7149" w:rsidRDefault="000D2E83" w:rsidP="001B7149">
      <w:r>
        <w:t>7</w:t>
      </w:r>
      <w:r w:rsidR="001B7149">
        <w:t xml:space="preserve"> mins </w:t>
      </w:r>
    </w:p>
    <w:p w14:paraId="69CAFF52" w14:textId="03DE527A" w:rsidR="001B7149" w:rsidRDefault="001B7149" w:rsidP="001B7149">
      <w:pPr>
        <w:pStyle w:val="ListParagraph"/>
        <w:numPr>
          <w:ilvl w:val="0"/>
          <w:numId w:val="25"/>
        </w:numPr>
      </w:pPr>
      <w:commentRangeStart w:id="118"/>
      <w:r w:rsidRPr="001B7149">
        <w:t xml:space="preserve">If you still don’t see the gateway, you </w:t>
      </w:r>
      <w:del w:id="119" w:author="蓝 天云" w:date="2021-03-28T21:42:00Z">
        <w:r w:rsidRPr="001B7149" w:rsidDel="00142FE0">
          <w:delText xml:space="preserve">may </w:delText>
        </w:r>
      </w:del>
      <w:r w:rsidRPr="001B7149">
        <w:t xml:space="preserve">need to </w:t>
      </w:r>
      <w:ins w:id="120" w:author="蓝 天云" w:date="2021-03-28T21:42:00Z">
        <w:r w:rsidR="00142FE0">
          <w:t>ensure your gateway has been created within the same re</w:t>
        </w:r>
      </w:ins>
      <w:ins w:id="121" w:author="蓝 天云" w:date="2021-03-28T21:43:00Z">
        <w:r w:rsidR="00142FE0">
          <w:t>gion as your environment</w:t>
        </w:r>
      </w:ins>
      <w:del w:id="122" w:author="蓝 天云" w:date="2021-03-28T21:42:00Z">
        <w:r w:rsidRPr="001B7149" w:rsidDel="00142FE0">
          <w:delText xml:space="preserve">delete this step and recreate </w:delText>
        </w:r>
      </w:del>
      <w:del w:id="123" w:author="Kent Weare" w:date="2021-03-26T15:14:00Z">
        <w:r w:rsidRPr="001B7149" w:rsidDel="00CD046A">
          <w:delText>in order to</w:delText>
        </w:r>
      </w:del>
      <w:ins w:id="124" w:author="Kent Weare" w:date="2021-03-26T15:14:00Z">
        <w:del w:id="125" w:author="蓝 天云" w:date="2021-03-28T21:42:00Z">
          <w:r w:rsidR="00CD046A" w:rsidRPr="001B7149" w:rsidDel="00142FE0">
            <w:delText>to</w:delText>
          </w:r>
        </w:del>
      </w:ins>
      <w:del w:id="126" w:author="蓝 天云" w:date="2021-03-28T21:42:00Z">
        <w:r w:rsidRPr="001B7149" w:rsidDel="00142FE0">
          <w:delText xml:space="preserve"> refresh the list</w:delText>
        </w:r>
      </w:del>
      <w:r>
        <w:t>.</w:t>
      </w:r>
      <w:commentRangeEnd w:id="118"/>
      <w:r w:rsidR="00CD2CC2">
        <w:rPr>
          <w:rStyle w:val="CommentReference"/>
        </w:rPr>
        <w:commentReference w:id="118"/>
      </w:r>
    </w:p>
    <w:p w14:paraId="3902A24C" w14:textId="35191AAC" w:rsidR="001B7149" w:rsidRDefault="001B7149" w:rsidP="001B7149">
      <w:pPr>
        <w:pStyle w:val="ListParagraph"/>
      </w:pPr>
    </w:p>
    <w:p w14:paraId="1F2102E4" w14:textId="5EA5AB4E" w:rsidR="001B7149" w:rsidRDefault="001B7149" w:rsidP="001B7149">
      <w:pPr>
        <w:pStyle w:val="ListParagraph"/>
        <w:numPr>
          <w:ilvl w:val="0"/>
          <w:numId w:val="27"/>
        </w:numPr>
      </w:pPr>
      <w:r>
        <w:t xml:space="preserve">True </w:t>
      </w:r>
    </w:p>
    <w:p w14:paraId="14A9B82A" w14:textId="1FA4EE86" w:rsidR="001B7149" w:rsidRDefault="001B7149" w:rsidP="001B7149">
      <w:pPr>
        <w:pStyle w:val="ListParagraph"/>
        <w:numPr>
          <w:ilvl w:val="0"/>
          <w:numId w:val="27"/>
        </w:numPr>
      </w:pPr>
      <w:r>
        <w:t>False</w:t>
      </w:r>
    </w:p>
    <w:p w14:paraId="155F5550" w14:textId="167D9910" w:rsidR="001B7149" w:rsidRDefault="001B7149" w:rsidP="001B7149">
      <w:pPr>
        <w:ind w:left="720"/>
      </w:pPr>
      <w:r>
        <w:t>Answer: A. True</w:t>
      </w:r>
      <w:ins w:id="127" w:author="蓝 天云" w:date="2021-03-28T21:43:00Z">
        <w:r w:rsidR="00142FE0">
          <w:t xml:space="preserve"> – Gateway will only be visible to the environment</w:t>
        </w:r>
        <w:r w:rsidR="00EA2365">
          <w:t>s in the same region as the gateway i</w:t>
        </w:r>
      </w:ins>
      <w:ins w:id="128" w:author="蓝 天云" w:date="2021-03-28T21:44:00Z">
        <w:r w:rsidR="00EA2365">
          <w:t xml:space="preserve">tself. </w:t>
        </w:r>
      </w:ins>
    </w:p>
    <w:p w14:paraId="6B4CA338" w14:textId="761E84EA" w:rsidR="001B7149" w:rsidRDefault="001B7149" w:rsidP="001B7149">
      <w:pPr>
        <w:ind w:left="720"/>
      </w:pPr>
    </w:p>
    <w:p w14:paraId="2A75A01E" w14:textId="2912DE6D" w:rsidR="000D2E83" w:rsidRDefault="001B7149" w:rsidP="000D2E83">
      <w:pPr>
        <w:pStyle w:val="ListParagraph"/>
        <w:numPr>
          <w:ilvl w:val="0"/>
          <w:numId w:val="25"/>
        </w:numPr>
      </w:pPr>
      <w:r w:rsidRPr="001B7149">
        <w:t>If the gateway still doesn’t appear</w:t>
      </w:r>
      <w:r w:rsidR="000D2E83">
        <w:t xml:space="preserve"> after refreshing the list</w:t>
      </w:r>
      <w:r w:rsidRPr="001B7149">
        <w:t xml:space="preserve">, you may need to </w:t>
      </w:r>
      <w:r w:rsidR="000D2E83">
        <w:t>wait until it appears.</w:t>
      </w:r>
    </w:p>
    <w:p w14:paraId="53EBD583" w14:textId="196ADB3C" w:rsidR="000D2E83" w:rsidRDefault="000D2E83" w:rsidP="000D2E83">
      <w:pPr>
        <w:pStyle w:val="ListParagraph"/>
      </w:pPr>
    </w:p>
    <w:p w14:paraId="33693BB4" w14:textId="3DF3C077" w:rsidR="000D2E83" w:rsidRDefault="000D2E83" w:rsidP="000D2E83">
      <w:pPr>
        <w:pStyle w:val="ListParagraph"/>
        <w:numPr>
          <w:ilvl w:val="0"/>
          <w:numId w:val="28"/>
        </w:numPr>
      </w:pPr>
      <w:r>
        <w:t xml:space="preserve">True </w:t>
      </w:r>
    </w:p>
    <w:p w14:paraId="4B2B7669" w14:textId="1AC6D5C1" w:rsidR="000D2E83" w:rsidRDefault="000D2E83" w:rsidP="000D2E83">
      <w:pPr>
        <w:pStyle w:val="ListParagraph"/>
        <w:numPr>
          <w:ilvl w:val="0"/>
          <w:numId w:val="28"/>
        </w:numPr>
      </w:pPr>
      <w:r>
        <w:t>False</w:t>
      </w:r>
    </w:p>
    <w:p w14:paraId="7B76A3CA" w14:textId="45937F6A" w:rsidR="000D2E83" w:rsidRDefault="000D2E83" w:rsidP="000D2E83">
      <w:pPr>
        <w:ind w:left="720"/>
      </w:pPr>
      <w:r>
        <w:t>Answer: B</w:t>
      </w:r>
      <w:commentRangeStart w:id="129"/>
      <w:r>
        <w:t>. False</w:t>
      </w:r>
      <w:commentRangeEnd w:id="129"/>
      <w:r w:rsidR="00CD2CC2">
        <w:rPr>
          <w:rStyle w:val="CommentReference"/>
        </w:rPr>
        <w:commentReference w:id="129"/>
      </w:r>
      <w:ins w:id="130" w:author="蓝 天云" w:date="2021-03-28T21:44:00Z">
        <w:r w:rsidR="00EA2365">
          <w:t xml:space="preserve"> - </w:t>
        </w:r>
      </w:ins>
      <w:ins w:id="131" w:author="蓝 天云" w:date="2021-03-28T21:45:00Z">
        <w:r w:rsidR="00EA2365" w:rsidRPr="00EA2365">
          <w:t xml:space="preserve">If the gateway still doesn’t appear, you </w:t>
        </w:r>
        <w:r w:rsidR="00EA2365">
          <w:t xml:space="preserve">should try some troubleshooting tips such as </w:t>
        </w:r>
        <w:r w:rsidR="00EA2365" w:rsidRPr="00EA2365">
          <w:t>restart the gateway on the PC and retry.</w:t>
        </w:r>
      </w:ins>
    </w:p>
    <w:p w14:paraId="6F6C5234" w14:textId="299A7D1E" w:rsidR="000D2E83" w:rsidRDefault="000D2E83" w:rsidP="000D2E83">
      <w:pPr>
        <w:ind w:left="720"/>
      </w:pPr>
    </w:p>
    <w:p w14:paraId="30F4E539" w14:textId="444C7655" w:rsidR="000D2E83" w:rsidRDefault="000D2E83" w:rsidP="000D2E83">
      <w:pPr>
        <w:pStyle w:val="ListParagraph"/>
        <w:numPr>
          <w:ilvl w:val="0"/>
          <w:numId w:val="25"/>
        </w:numPr>
      </w:pPr>
      <w:r w:rsidRPr="000D2E83">
        <w:t xml:space="preserve">If the flow run failed at the Desktop flow step, always go to the Desktop flow page, click into the Desktop flow just ran, and look up </w:t>
      </w:r>
      <w:del w:id="132" w:author="Kent Weare" w:date="2021-03-26T15:16:00Z">
        <w:r w:rsidRPr="000D2E83" w:rsidDel="00FF5D40">
          <w:delText xml:space="preserve">run </w:delText>
        </w:r>
      </w:del>
      <w:ins w:id="133" w:author="Kent Weare" w:date="2021-03-26T15:16:00Z">
        <w:r w:rsidR="00FF5D40">
          <w:t>R</w:t>
        </w:r>
        <w:r w:rsidR="00FF5D40" w:rsidRPr="000D2E83">
          <w:t xml:space="preserve">un </w:t>
        </w:r>
      </w:ins>
      <w:r w:rsidRPr="000D2E83">
        <w:t>history from there to see detail error messages. This will help you troubleshooting and fix the run.</w:t>
      </w:r>
    </w:p>
    <w:p w14:paraId="3FC16510" w14:textId="794EF8BE" w:rsidR="000D2E83" w:rsidRDefault="000D2E83" w:rsidP="000D2E83">
      <w:pPr>
        <w:pStyle w:val="ListParagraph"/>
      </w:pPr>
    </w:p>
    <w:p w14:paraId="65A97A5F" w14:textId="1845F72F" w:rsidR="000D2E83" w:rsidRDefault="000D2E83" w:rsidP="000D2E83">
      <w:pPr>
        <w:pStyle w:val="ListParagraph"/>
        <w:numPr>
          <w:ilvl w:val="0"/>
          <w:numId w:val="29"/>
        </w:numPr>
      </w:pPr>
      <w:r>
        <w:t xml:space="preserve">True </w:t>
      </w:r>
    </w:p>
    <w:p w14:paraId="4F28738E" w14:textId="554E6AA8" w:rsidR="000D2E83" w:rsidRDefault="000D2E83" w:rsidP="000D2E83">
      <w:pPr>
        <w:pStyle w:val="ListParagraph"/>
        <w:numPr>
          <w:ilvl w:val="0"/>
          <w:numId w:val="29"/>
        </w:numPr>
      </w:pPr>
      <w:r>
        <w:t>False</w:t>
      </w:r>
    </w:p>
    <w:p w14:paraId="3C5E9F20" w14:textId="1CE6479D" w:rsidR="000D2E83" w:rsidRDefault="000D2E83" w:rsidP="000D2E83">
      <w:pPr>
        <w:ind w:left="720"/>
      </w:pPr>
      <w:r>
        <w:t>Answer: A. True</w:t>
      </w:r>
      <w:ins w:id="134" w:author="Kent Weare" w:date="2021-03-26T15:16:00Z">
        <w:r w:rsidR="009745FF">
          <w:t xml:space="preserve">, you can </w:t>
        </w:r>
        <w:proofErr w:type="gramStart"/>
        <w:r w:rsidR="00FF5D40">
          <w:t>detailed</w:t>
        </w:r>
        <w:proofErr w:type="gramEnd"/>
        <w:r w:rsidR="00FF5D40">
          <w:t xml:space="preserve"> information about your Desktop flow execution within the</w:t>
        </w:r>
        <w:r w:rsidR="009745FF">
          <w:t xml:space="preserve"> Run </w:t>
        </w:r>
        <w:r w:rsidR="00FF5D40">
          <w:t>h</w:t>
        </w:r>
        <w:r w:rsidR="009745FF">
          <w:t>istor</w:t>
        </w:r>
        <w:r w:rsidR="00FF5D40">
          <w:t xml:space="preserve">y </w:t>
        </w:r>
      </w:ins>
      <w:ins w:id="135" w:author="Kent Weare" w:date="2021-03-26T15:17:00Z">
        <w:r w:rsidR="00FF5D40">
          <w:t>feature.</w:t>
        </w:r>
      </w:ins>
    </w:p>
    <w:p w14:paraId="5608D276" w14:textId="2B7EE25E" w:rsidR="000D2E83" w:rsidRDefault="000D2E83" w:rsidP="000D2E83">
      <w:pPr>
        <w:ind w:left="720"/>
      </w:pPr>
    </w:p>
    <w:p w14:paraId="3DE984B0" w14:textId="66F5EA1E" w:rsidR="000D2E83" w:rsidRDefault="00EF6649" w:rsidP="000D2E83">
      <w:pPr>
        <w:pStyle w:val="ListParagraph"/>
        <w:numPr>
          <w:ilvl w:val="0"/>
          <w:numId w:val="25"/>
        </w:numPr>
      </w:pPr>
      <w:ins w:id="136" w:author="Kent Weare" w:date="2021-03-26T15:52:00Z">
        <w:r>
          <w:t xml:space="preserve">When creating a connection </w:t>
        </w:r>
        <w:r w:rsidR="00137CDD">
          <w:t xml:space="preserve">to use the </w:t>
        </w:r>
      </w:ins>
      <w:ins w:id="137" w:author="Kent Weare" w:date="2021-03-26T15:53:00Z">
        <w:r w:rsidR="00FB4D1A">
          <w:t>“</w:t>
        </w:r>
        <w:r w:rsidR="00FB4D1A" w:rsidRPr="00FB4D1A">
          <w:t>Run a flow built with Power Automate Desktop</w:t>
        </w:r>
        <w:r w:rsidR="00FB4D1A">
          <w:t xml:space="preserve">” action, </w:t>
        </w:r>
      </w:ins>
      <w:del w:id="138" w:author="Kent Weare" w:date="2021-03-26T15:53:00Z">
        <w:r w:rsidR="000D2E83" w:rsidRPr="000D2E83" w:rsidDel="00FB4D1A">
          <w:delText>I</w:delText>
        </w:r>
      </w:del>
      <w:ins w:id="139" w:author="Kent Weare" w:date="2021-03-26T15:53:00Z">
        <w:r w:rsidR="00FB4D1A">
          <w:t>i</w:t>
        </w:r>
      </w:ins>
      <w:r w:rsidR="000D2E83" w:rsidRPr="000D2E83">
        <w:t xml:space="preserve">f you are not sure what to put in the </w:t>
      </w:r>
      <w:ins w:id="140" w:author="Kent Weare" w:date="2021-03-29T19:41:00Z">
        <w:r w:rsidR="009261A6">
          <w:t>d</w:t>
        </w:r>
      </w:ins>
      <w:del w:id="141" w:author="Kent Weare" w:date="2021-03-29T19:41:00Z">
        <w:r w:rsidR="000D2E83" w:rsidRPr="000D2E83" w:rsidDel="009261A6">
          <w:delText>D</w:delText>
        </w:r>
      </w:del>
      <w:r w:rsidR="000D2E83" w:rsidRPr="000D2E83">
        <w:t>omain and username field, you can use the Command Prompt window (open Start, type CMD and hit enter), type “</w:t>
      </w:r>
      <w:r w:rsidR="000D2E83">
        <w:t>_______</w:t>
      </w:r>
      <w:r w:rsidR="000D2E83" w:rsidRPr="000D2E83">
        <w:t xml:space="preserve">” command to locate the </w:t>
      </w:r>
      <w:proofErr w:type="spellStart"/>
      <w:r w:rsidR="000D2E83" w:rsidRPr="000D2E83">
        <w:t>Userdomain</w:t>
      </w:r>
      <w:proofErr w:type="spellEnd"/>
      <w:r w:rsidR="000D2E83" w:rsidRPr="000D2E83">
        <w:t xml:space="preserve"> and Username.</w:t>
      </w:r>
    </w:p>
    <w:p w14:paraId="3AE7C64B" w14:textId="68AEFC17" w:rsidR="000D2E83" w:rsidRDefault="000D2E83" w:rsidP="000D2E83">
      <w:pPr>
        <w:pStyle w:val="ListParagraph"/>
      </w:pPr>
    </w:p>
    <w:p w14:paraId="1C09FE30" w14:textId="5172DF00" w:rsidR="000D2E83" w:rsidRDefault="000D2E83" w:rsidP="000D2E83">
      <w:pPr>
        <w:pStyle w:val="ListParagraph"/>
        <w:numPr>
          <w:ilvl w:val="0"/>
          <w:numId w:val="30"/>
        </w:numPr>
      </w:pPr>
      <w:r>
        <w:t>Find user</w:t>
      </w:r>
    </w:p>
    <w:p w14:paraId="3EE1D293" w14:textId="09A52B9B" w:rsidR="000D2E83" w:rsidRDefault="000D2E83" w:rsidP="000D2E83">
      <w:pPr>
        <w:pStyle w:val="ListParagraph"/>
        <w:numPr>
          <w:ilvl w:val="0"/>
          <w:numId w:val="30"/>
        </w:numPr>
      </w:pPr>
      <w:r>
        <w:t>Locate user</w:t>
      </w:r>
    </w:p>
    <w:p w14:paraId="20869780" w14:textId="4197D44A" w:rsidR="000D2E83" w:rsidRDefault="000D2E83" w:rsidP="000D2E83">
      <w:pPr>
        <w:pStyle w:val="ListParagraph"/>
        <w:numPr>
          <w:ilvl w:val="0"/>
          <w:numId w:val="30"/>
        </w:numPr>
      </w:pPr>
      <w:r>
        <w:t xml:space="preserve">What’s my </w:t>
      </w:r>
      <w:proofErr w:type="gramStart"/>
      <w:r>
        <w:t>user</w:t>
      </w:r>
      <w:proofErr w:type="gramEnd"/>
    </w:p>
    <w:p w14:paraId="78B7E2D0" w14:textId="5813DC33" w:rsidR="000D2E83" w:rsidRDefault="000D2E83" w:rsidP="000D2E83">
      <w:pPr>
        <w:pStyle w:val="ListParagraph"/>
        <w:numPr>
          <w:ilvl w:val="0"/>
          <w:numId w:val="30"/>
        </w:numPr>
      </w:pPr>
      <w:r>
        <w:t>Set user</w:t>
      </w:r>
    </w:p>
    <w:p w14:paraId="7A7D7C1A" w14:textId="2EC4265B" w:rsidR="000D2E83" w:rsidRDefault="000D2E83" w:rsidP="000D2E83">
      <w:pPr>
        <w:ind w:left="720"/>
      </w:pPr>
      <w:r>
        <w:lastRenderedPageBreak/>
        <w:t>Answer: D. Set user</w:t>
      </w:r>
    </w:p>
    <w:p w14:paraId="792DD1CB" w14:textId="77777777" w:rsidR="001B7149" w:rsidDel="00666F33" w:rsidRDefault="001B7149" w:rsidP="001B7149">
      <w:pPr>
        <w:rPr>
          <w:del w:id="142" w:author="蓝 天云" w:date="2021-03-28T19:36:00Z"/>
        </w:rPr>
      </w:pPr>
    </w:p>
    <w:p w14:paraId="6D568F93" w14:textId="0A00F661" w:rsidR="00A734E3" w:rsidRDefault="00A734E3" w:rsidP="006F300C"/>
    <w:p w14:paraId="17ADA32A" w14:textId="77777777" w:rsidR="000D2E83" w:rsidRPr="00994540" w:rsidRDefault="000D2E83" w:rsidP="000D2E83">
      <w:pPr>
        <w:keepNext/>
        <w:keepLines/>
        <w:pageBreakBefore/>
        <w:spacing w:before="240" w:after="120" w:line="252" w:lineRule="auto"/>
        <w:outlineLvl w:val="0"/>
        <w:rPr>
          <w:rFonts w:ascii="Segoe UI Semibold" w:eastAsia="MS Gothic" w:hAnsi="Segoe UI Semibold" w:cs="Times New Roman"/>
          <w:color w:val="004BBB"/>
          <w:sz w:val="40"/>
          <w:szCs w:val="32"/>
          <w:lang w:eastAsia="en-US"/>
        </w:rPr>
      </w:pPr>
      <w:r w:rsidRPr="00994540">
        <w:rPr>
          <w:rFonts w:ascii="Segoe UI Semibold" w:eastAsia="MS Gothic" w:hAnsi="Segoe UI Semibold" w:cs="Times New Roman"/>
          <w:color w:val="004BBB"/>
          <w:sz w:val="40"/>
          <w:szCs w:val="32"/>
          <w:lang w:eastAsia="en-US"/>
        </w:rPr>
        <w:lastRenderedPageBreak/>
        <w:t>Check your knowledge</w:t>
      </w:r>
    </w:p>
    <w:p w14:paraId="7B5953A0" w14:textId="2ECE090C" w:rsidR="000D2E83" w:rsidRDefault="000D2E83" w:rsidP="000D2E83">
      <w:r>
        <w:t>Lab 6</w:t>
      </w:r>
    </w:p>
    <w:p w14:paraId="2CEA2B5F" w14:textId="257576BB" w:rsidR="000D2E83" w:rsidRDefault="009F3F91" w:rsidP="000D2E83">
      <w:r>
        <w:t>5</w:t>
      </w:r>
      <w:r w:rsidR="000D2E83">
        <w:t xml:space="preserve"> mins </w:t>
      </w:r>
    </w:p>
    <w:p w14:paraId="04064281" w14:textId="3401CF74" w:rsidR="000D2E83" w:rsidRDefault="00895573" w:rsidP="000D2E83">
      <w:pPr>
        <w:pStyle w:val="ListParagraph"/>
        <w:numPr>
          <w:ilvl w:val="0"/>
          <w:numId w:val="31"/>
        </w:numPr>
      </w:pPr>
      <w:ins w:id="143" w:author="Kent Weare" w:date="2021-03-26T15:53:00Z">
        <w:r>
          <w:t xml:space="preserve">Using Solutions to manage your </w:t>
        </w:r>
      </w:ins>
      <w:ins w:id="144" w:author="Kent Weare" w:date="2021-03-26T15:54:00Z">
        <w:r>
          <w:t xml:space="preserve">flows is a best practice, but </w:t>
        </w:r>
      </w:ins>
      <w:del w:id="145" w:author="Kent Weare" w:date="2021-03-26T15:54:00Z">
        <w:r w:rsidR="000D2E83" w:rsidRPr="000D2E83" w:rsidDel="00895573">
          <w:delText>T</w:delText>
        </w:r>
      </w:del>
      <w:ins w:id="146" w:author="Kent Weare" w:date="2021-03-26T15:54:00Z">
        <w:r>
          <w:t>what is the reason</w:t>
        </w:r>
      </w:ins>
      <w:del w:id="147" w:author="Kent Weare" w:date="2021-03-26T15:54:00Z">
        <w:r w:rsidR="000D2E83" w:rsidRPr="000D2E83" w:rsidDel="00895573">
          <w:delText>he main reason that</w:delText>
        </w:r>
      </w:del>
      <w:r w:rsidR="000D2E83" w:rsidRPr="000D2E83">
        <w:t xml:space="preserve"> we must use solution </w:t>
      </w:r>
      <w:r w:rsidR="000D2E83">
        <w:t>in this lab</w:t>
      </w:r>
      <w:ins w:id="148" w:author="Kent Weare" w:date="2021-03-26T15:54:00Z">
        <w:r w:rsidR="00547EBA">
          <w:t>?</w:t>
        </w:r>
      </w:ins>
      <w:r w:rsidR="000D2E83">
        <w:t xml:space="preserve"> </w:t>
      </w:r>
      <w:del w:id="149" w:author="Kent Weare" w:date="2021-03-26T15:54:00Z">
        <w:r w:rsidR="000D2E83" w:rsidRPr="000D2E83" w:rsidDel="00547EBA">
          <w:delText xml:space="preserve">is </w:delText>
        </w:r>
      </w:del>
      <w:ins w:id="150" w:author="Kent Weare" w:date="2021-03-26T15:54:00Z">
        <w:r w:rsidR="00547EBA">
          <w:t>I</w:t>
        </w:r>
        <w:r w:rsidR="00547EBA" w:rsidRPr="000D2E83">
          <w:t>s</w:t>
        </w:r>
        <w:r w:rsidR="00547EBA">
          <w:t xml:space="preserve"> it</w:t>
        </w:r>
        <w:r w:rsidR="00547EBA" w:rsidRPr="000D2E83">
          <w:t xml:space="preserve"> </w:t>
        </w:r>
      </w:ins>
      <w:r w:rsidR="000D2E83" w:rsidRPr="000D2E83">
        <w:t>because the AI builder model in next lab will only be supported within solution-based flow</w:t>
      </w:r>
      <w:ins w:id="151" w:author="Kent Weare" w:date="2021-03-26T15:54:00Z">
        <w:r w:rsidR="00547EBA">
          <w:t>?</w:t>
        </w:r>
      </w:ins>
      <w:del w:id="152" w:author="Kent Weare" w:date="2021-03-26T15:54:00Z">
        <w:r w:rsidR="000D2E83" w:rsidRPr="000D2E83" w:rsidDel="00547EBA">
          <w:delText>.</w:delText>
        </w:r>
      </w:del>
    </w:p>
    <w:p w14:paraId="1484F86F" w14:textId="4C3B7F7C" w:rsidR="000D2E83" w:rsidRDefault="000D2E83" w:rsidP="000D2E83">
      <w:pPr>
        <w:pStyle w:val="ListParagraph"/>
      </w:pPr>
    </w:p>
    <w:p w14:paraId="219684A0" w14:textId="16545F55" w:rsidR="000D2E83" w:rsidRDefault="000D2E83" w:rsidP="000D2E83">
      <w:pPr>
        <w:pStyle w:val="ListParagraph"/>
        <w:numPr>
          <w:ilvl w:val="0"/>
          <w:numId w:val="32"/>
        </w:numPr>
      </w:pPr>
      <w:r>
        <w:t xml:space="preserve">True </w:t>
      </w:r>
    </w:p>
    <w:p w14:paraId="3DD9EE8F" w14:textId="7C390272" w:rsidR="000D2E83" w:rsidRDefault="000D2E83" w:rsidP="000D2E83">
      <w:pPr>
        <w:pStyle w:val="ListParagraph"/>
        <w:numPr>
          <w:ilvl w:val="0"/>
          <w:numId w:val="32"/>
        </w:numPr>
      </w:pPr>
      <w:r>
        <w:t>False</w:t>
      </w:r>
    </w:p>
    <w:p w14:paraId="123AB3D6" w14:textId="4988DBB1" w:rsidR="000D2E83" w:rsidRDefault="000D2E83" w:rsidP="000D2E83">
      <w:pPr>
        <w:ind w:left="720"/>
      </w:pPr>
      <w:r>
        <w:t>Answer: A. True</w:t>
      </w:r>
      <w:ins w:id="153" w:author="Kent Weare" w:date="2021-03-26T15:55:00Z">
        <w:r w:rsidR="00547EBA">
          <w:t xml:space="preserve">, calling </w:t>
        </w:r>
        <w:r w:rsidR="00D44F85">
          <w:t>an AI Builder model requires the use of a solution-aware flow.</w:t>
        </w:r>
      </w:ins>
    </w:p>
    <w:p w14:paraId="244F53AE" w14:textId="124A12DB" w:rsidR="000D2E83" w:rsidRDefault="000D2E83" w:rsidP="000D2E83">
      <w:pPr>
        <w:ind w:left="720"/>
      </w:pPr>
    </w:p>
    <w:p w14:paraId="3EC20A77" w14:textId="285785CD" w:rsidR="000D2E83" w:rsidRDefault="000D2E83" w:rsidP="000D2E83">
      <w:pPr>
        <w:pStyle w:val="ListParagraph"/>
        <w:numPr>
          <w:ilvl w:val="0"/>
          <w:numId w:val="31"/>
        </w:numPr>
      </w:pPr>
      <w:r>
        <w:t>How do you check your Outlook connection after signing into your outlook account in this lab</w:t>
      </w:r>
      <w:ins w:id="154" w:author="Kent Weare" w:date="2021-03-26T15:55:00Z">
        <w:r w:rsidR="00D44F85">
          <w:t xml:space="preserve"> to ensure you are using the right account</w:t>
        </w:r>
      </w:ins>
      <w:r>
        <w:t>?</w:t>
      </w:r>
    </w:p>
    <w:p w14:paraId="5406DCBB" w14:textId="264EE21A" w:rsidR="000D2E83" w:rsidRDefault="000D2E83" w:rsidP="000D2E83">
      <w:pPr>
        <w:pStyle w:val="ListParagraph"/>
      </w:pPr>
    </w:p>
    <w:p w14:paraId="3B44D610" w14:textId="597D92D5" w:rsidR="000D2E83" w:rsidRDefault="009F3F91" w:rsidP="009F3F91">
      <w:pPr>
        <w:pStyle w:val="ListParagraph"/>
        <w:numPr>
          <w:ilvl w:val="0"/>
          <w:numId w:val="33"/>
        </w:numPr>
      </w:pPr>
      <w:r>
        <w:t xml:space="preserve">Open your outlook manually </w:t>
      </w:r>
    </w:p>
    <w:p w14:paraId="4176E7CB" w14:textId="72EFBA83" w:rsidR="009F3F91" w:rsidRDefault="009F3F91" w:rsidP="009F3F91">
      <w:pPr>
        <w:pStyle w:val="ListParagraph"/>
        <w:numPr>
          <w:ilvl w:val="0"/>
          <w:numId w:val="33"/>
        </w:numPr>
      </w:pPr>
      <w:r>
        <w:t>Click Show advanced options</w:t>
      </w:r>
    </w:p>
    <w:p w14:paraId="71D326E7" w14:textId="128E659A" w:rsidR="009F3F91" w:rsidRDefault="009F3F91" w:rsidP="009F3F91">
      <w:pPr>
        <w:pStyle w:val="ListParagraph"/>
        <w:numPr>
          <w:ilvl w:val="0"/>
          <w:numId w:val="33"/>
        </w:numPr>
      </w:pPr>
      <w:r>
        <w:t>Click the outlook icon in cloud flow</w:t>
      </w:r>
    </w:p>
    <w:p w14:paraId="7BDC739F" w14:textId="3DDDDB43" w:rsidR="009F3F91" w:rsidRDefault="009F3F91" w:rsidP="009F3F91">
      <w:pPr>
        <w:pStyle w:val="ListParagraph"/>
        <w:numPr>
          <w:ilvl w:val="0"/>
          <w:numId w:val="33"/>
        </w:numPr>
      </w:pPr>
      <w:r>
        <w:t xml:space="preserve">Click </w:t>
      </w:r>
      <w:r w:rsidRPr="009F3F91">
        <w:t>the ellipsis icon (…) on the top right corner of the box</w:t>
      </w:r>
    </w:p>
    <w:p w14:paraId="033172A9" w14:textId="14AF4380" w:rsidR="009F3F91" w:rsidRDefault="009F3F91" w:rsidP="009F3F91">
      <w:pPr>
        <w:ind w:left="720"/>
      </w:pPr>
      <w:r>
        <w:t xml:space="preserve">Answer: D. Click </w:t>
      </w:r>
      <w:r w:rsidRPr="009F3F91">
        <w:t>the ellipsis icon (…) on the top right corner of the box</w:t>
      </w:r>
      <w:ins w:id="155" w:author="Kent Weare" w:date="2021-03-26T15:55:00Z">
        <w:r w:rsidR="00D44F85">
          <w:t xml:space="preserve">. Here you will see </w:t>
        </w:r>
      </w:ins>
      <w:ins w:id="156" w:author="Kent Weare" w:date="2021-03-26T15:56:00Z">
        <w:r w:rsidR="00D7543E">
          <w:t>the email address that was used to create the connection.</w:t>
        </w:r>
      </w:ins>
    </w:p>
    <w:p w14:paraId="1AFD33E6" w14:textId="7EBCD1CC" w:rsidR="009F3F91" w:rsidRDefault="009F3F91" w:rsidP="009F3F91">
      <w:pPr>
        <w:ind w:left="720"/>
      </w:pPr>
    </w:p>
    <w:p w14:paraId="2CC977BF" w14:textId="314D6098" w:rsidR="009F3F91" w:rsidRDefault="009F3F91" w:rsidP="009F3F91">
      <w:pPr>
        <w:pStyle w:val="ListParagraph"/>
        <w:numPr>
          <w:ilvl w:val="0"/>
          <w:numId w:val="31"/>
        </w:numPr>
      </w:pPr>
      <w:commentRangeStart w:id="157"/>
      <w:r w:rsidRPr="009F3F91">
        <w:t xml:space="preserve">For the purposes of this lab, using the CDS Default Publisher is </w:t>
      </w:r>
      <w:del w:id="158" w:author="蓝 天云" w:date="2021-03-28T21:46:00Z">
        <w:r w:rsidDel="00EA2365">
          <w:delText xml:space="preserve">not </w:delText>
        </w:r>
      </w:del>
      <w:r w:rsidRPr="009F3F91">
        <w:t>acceptable</w:t>
      </w:r>
      <w:r>
        <w:t>.</w:t>
      </w:r>
      <w:commentRangeEnd w:id="157"/>
      <w:r w:rsidR="007003C4">
        <w:rPr>
          <w:rStyle w:val="CommentReference"/>
        </w:rPr>
        <w:commentReference w:id="157"/>
      </w:r>
    </w:p>
    <w:p w14:paraId="007F87F5" w14:textId="378F6239" w:rsidR="009F3F91" w:rsidRDefault="009F3F91" w:rsidP="009F3F91">
      <w:pPr>
        <w:pStyle w:val="ListParagraph"/>
      </w:pPr>
    </w:p>
    <w:p w14:paraId="12B80299" w14:textId="5AA6DC09" w:rsidR="009F3F91" w:rsidRDefault="009F3F91" w:rsidP="009F3F91">
      <w:pPr>
        <w:pStyle w:val="ListParagraph"/>
        <w:numPr>
          <w:ilvl w:val="0"/>
          <w:numId w:val="34"/>
        </w:numPr>
      </w:pPr>
      <w:r>
        <w:t>True</w:t>
      </w:r>
    </w:p>
    <w:p w14:paraId="4E5425DA" w14:textId="46B533AA" w:rsidR="009F3F91" w:rsidRDefault="009F3F91" w:rsidP="009F3F91">
      <w:pPr>
        <w:pStyle w:val="ListParagraph"/>
        <w:numPr>
          <w:ilvl w:val="0"/>
          <w:numId w:val="34"/>
        </w:numPr>
      </w:pPr>
      <w:r>
        <w:t>False</w:t>
      </w:r>
    </w:p>
    <w:p w14:paraId="308BCA30" w14:textId="01E62A64" w:rsidR="009F3F91" w:rsidRDefault="009F3F91" w:rsidP="009F3F91">
      <w:pPr>
        <w:ind w:left="720"/>
      </w:pPr>
      <w:r>
        <w:t xml:space="preserve">Answer: </w:t>
      </w:r>
      <w:ins w:id="159" w:author="蓝 天云" w:date="2021-03-28T21:46:00Z">
        <w:r w:rsidR="00EA2365">
          <w:t>A</w:t>
        </w:r>
      </w:ins>
      <w:del w:id="160" w:author="蓝 天云" w:date="2021-03-28T21:46:00Z">
        <w:r w:rsidDel="00EA2365">
          <w:delText>B</w:delText>
        </w:r>
      </w:del>
      <w:r>
        <w:t xml:space="preserve">. </w:t>
      </w:r>
      <w:ins w:id="161" w:author="蓝 天云" w:date="2021-03-28T21:46:00Z">
        <w:r w:rsidR="00EA2365">
          <w:t>True</w:t>
        </w:r>
      </w:ins>
      <w:ins w:id="162" w:author="蓝 天云" w:date="2021-03-28T21:47:00Z">
        <w:r w:rsidR="00EA2365">
          <w:t xml:space="preserve"> – For common </w:t>
        </w:r>
      </w:ins>
      <w:ins w:id="163" w:author="蓝 天云" w:date="2021-03-28T21:48:00Z">
        <w:r w:rsidR="00EA2365">
          <w:t xml:space="preserve">scenario, choosing </w:t>
        </w:r>
        <w:r w:rsidR="00EA2365" w:rsidRPr="00EA2365">
          <w:t>CDS Default Publisher is acceptable</w:t>
        </w:r>
        <w:r w:rsidR="00EA2365">
          <w:t>.</w:t>
        </w:r>
      </w:ins>
      <w:del w:id="164" w:author="蓝 天云" w:date="2021-03-28T21:46:00Z">
        <w:r w:rsidDel="00EA2365">
          <w:delText>False</w:delText>
        </w:r>
      </w:del>
    </w:p>
    <w:p w14:paraId="22B7A8BA" w14:textId="7AD0B1E5" w:rsidR="009F3F91" w:rsidRDefault="009F3F91" w:rsidP="009F3F91"/>
    <w:p w14:paraId="3345A597" w14:textId="11EE4E07" w:rsidR="009F3F91" w:rsidRDefault="009F3F91" w:rsidP="009F3F91"/>
    <w:p w14:paraId="7E34108C" w14:textId="2E6BB8EE" w:rsidR="009F3F91" w:rsidRDefault="009F3F91" w:rsidP="009F3F91"/>
    <w:p w14:paraId="75A255DA" w14:textId="6FC492C4" w:rsidR="009F3F91" w:rsidRDefault="009F3F91" w:rsidP="009F3F91"/>
    <w:p w14:paraId="633F4BBB" w14:textId="0E493FBF" w:rsidR="009F3F91" w:rsidRDefault="009F3F91" w:rsidP="009F3F91"/>
    <w:p w14:paraId="2B1F2AB3" w14:textId="65B5E439" w:rsidR="009F3F91" w:rsidRDefault="009F3F91" w:rsidP="009F3F91"/>
    <w:p w14:paraId="0E015EB0" w14:textId="659A42B4" w:rsidR="009F3F91" w:rsidRDefault="009F3F91" w:rsidP="009F3F91"/>
    <w:p w14:paraId="69FDD924" w14:textId="4A802D8B" w:rsidR="009F3F91" w:rsidDel="00666F33" w:rsidRDefault="009F3F91" w:rsidP="009F3F91">
      <w:pPr>
        <w:rPr>
          <w:del w:id="165" w:author="蓝 天云" w:date="2021-03-28T19:36:00Z"/>
        </w:rPr>
      </w:pPr>
    </w:p>
    <w:p w14:paraId="326003D1" w14:textId="287F25FE" w:rsidR="009F3F91" w:rsidRDefault="009F3F91" w:rsidP="009F3F91"/>
    <w:p w14:paraId="50A7D6C0" w14:textId="77777777" w:rsidR="009F3F91" w:rsidRPr="00994540" w:rsidRDefault="009F3F91" w:rsidP="009F3F91">
      <w:pPr>
        <w:keepNext/>
        <w:keepLines/>
        <w:pageBreakBefore/>
        <w:spacing w:before="240" w:after="120" w:line="252" w:lineRule="auto"/>
        <w:outlineLvl w:val="0"/>
        <w:rPr>
          <w:rFonts w:ascii="Segoe UI Semibold" w:eastAsia="MS Gothic" w:hAnsi="Segoe UI Semibold" w:cs="Times New Roman"/>
          <w:color w:val="004BBB"/>
          <w:sz w:val="40"/>
          <w:szCs w:val="32"/>
          <w:lang w:eastAsia="en-US"/>
        </w:rPr>
      </w:pPr>
      <w:r w:rsidRPr="00994540">
        <w:rPr>
          <w:rFonts w:ascii="Segoe UI Semibold" w:eastAsia="MS Gothic" w:hAnsi="Segoe UI Semibold" w:cs="Times New Roman"/>
          <w:color w:val="004BBB"/>
          <w:sz w:val="40"/>
          <w:szCs w:val="32"/>
          <w:lang w:eastAsia="en-US"/>
        </w:rPr>
        <w:lastRenderedPageBreak/>
        <w:t>Check your knowledge</w:t>
      </w:r>
    </w:p>
    <w:p w14:paraId="51E65B91" w14:textId="00BA1E93" w:rsidR="009F3F91" w:rsidRDefault="009F3F91" w:rsidP="009F3F91">
      <w:r>
        <w:t>Lab 7</w:t>
      </w:r>
    </w:p>
    <w:p w14:paraId="7F339F9A" w14:textId="44C480AB" w:rsidR="009F3F91" w:rsidRDefault="003F3A51" w:rsidP="009F3F91">
      <w:r>
        <w:t>7</w:t>
      </w:r>
      <w:r w:rsidR="009F3F91">
        <w:t xml:space="preserve"> mins</w:t>
      </w:r>
    </w:p>
    <w:p w14:paraId="061F2AD9" w14:textId="2DC29724" w:rsidR="009F3F91" w:rsidRDefault="009F3F91" w:rsidP="009F3F91">
      <w:pPr>
        <w:pStyle w:val="ListParagraph"/>
        <w:numPr>
          <w:ilvl w:val="0"/>
          <w:numId w:val="35"/>
        </w:numPr>
      </w:pPr>
      <w:r>
        <w:t xml:space="preserve">After uploading our </w:t>
      </w:r>
      <w:ins w:id="166" w:author="Kent Weare" w:date="2021-03-26T15:57:00Z">
        <w:r w:rsidR="009925C1">
          <w:t xml:space="preserve">sample </w:t>
        </w:r>
      </w:ins>
      <w:r>
        <w:t>documents</w:t>
      </w:r>
      <w:ins w:id="167" w:author="Kent Weare" w:date="2021-03-26T15:57:00Z">
        <w:r w:rsidR="009925C1">
          <w:t xml:space="preserve"> in AI Builder</w:t>
        </w:r>
      </w:ins>
      <w:r>
        <w:t>, we can click</w:t>
      </w:r>
      <w:ins w:id="168" w:author="Kent Weare" w:date="2021-03-29T19:43:00Z">
        <w:r w:rsidR="00784D45">
          <w:t xml:space="preserve"> the</w:t>
        </w:r>
      </w:ins>
      <w:r>
        <w:t xml:space="preserve"> _______ button to </w:t>
      </w:r>
      <w:del w:id="169" w:author="Kent Weare" w:date="2021-03-26T15:57:00Z">
        <w:r w:rsidDel="00436412">
          <w:delText>analyze</w:delText>
        </w:r>
      </w:del>
      <w:ins w:id="170" w:author="Kent Weare" w:date="2021-03-26T15:57:00Z">
        <w:r w:rsidR="00436412">
          <w:t>evaluate</w:t>
        </w:r>
      </w:ins>
      <w:r>
        <w:t xml:space="preserve"> our documents</w:t>
      </w:r>
      <w:ins w:id="171" w:author="Kent Weare" w:date="2021-03-26T15:57:00Z">
        <w:r w:rsidR="00436412">
          <w:t xml:space="preserve"> to look for patterns within the documents</w:t>
        </w:r>
      </w:ins>
      <w:r>
        <w:t>.</w:t>
      </w:r>
    </w:p>
    <w:p w14:paraId="01C9BD80" w14:textId="33778D26" w:rsidR="009F3F91" w:rsidRDefault="009F3F91" w:rsidP="009F3F91">
      <w:pPr>
        <w:pStyle w:val="ListParagraph"/>
      </w:pPr>
    </w:p>
    <w:p w14:paraId="0C6EC6BF" w14:textId="06EFCF59" w:rsidR="009F3F91" w:rsidRDefault="009F3F91" w:rsidP="009F3F91">
      <w:pPr>
        <w:pStyle w:val="ListParagraph"/>
        <w:numPr>
          <w:ilvl w:val="0"/>
          <w:numId w:val="36"/>
        </w:numPr>
      </w:pPr>
      <w:r>
        <w:t>Analyze</w:t>
      </w:r>
    </w:p>
    <w:p w14:paraId="38F23EE8" w14:textId="49279605" w:rsidR="009F3F91" w:rsidRDefault="009F3F91" w:rsidP="009F3F91">
      <w:pPr>
        <w:pStyle w:val="ListParagraph"/>
        <w:numPr>
          <w:ilvl w:val="0"/>
          <w:numId w:val="36"/>
        </w:numPr>
      </w:pPr>
      <w:r>
        <w:t>Back</w:t>
      </w:r>
    </w:p>
    <w:p w14:paraId="0EB32CCA" w14:textId="1B66311F" w:rsidR="009F3F91" w:rsidRDefault="009F3F91" w:rsidP="009F3F91">
      <w:pPr>
        <w:pStyle w:val="ListParagraph"/>
        <w:numPr>
          <w:ilvl w:val="0"/>
          <w:numId w:val="36"/>
        </w:numPr>
      </w:pPr>
      <w:r>
        <w:t>New collection</w:t>
      </w:r>
    </w:p>
    <w:p w14:paraId="34744959" w14:textId="1D54F3AC" w:rsidR="009F3F91" w:rsidRDefault="009F3F91" w:rsidP="009F3F91">
      <w:pPr>
        <w:pStyle w:val="ListParagraph"/>
        <w:numPr>
          <w:ilvl w:val="0"/>
          <w:numId w:val="36"/>
        </w:numPr>
      </w:pPr>
      <w:r>
        <w:t>None of the above</w:t>
      </w:r>
    </w:p>
    <w:p w14:paraId="5F14BD5D" w14:textId="40FEC93C" w:rsidR="009F3F91" w:rsidRDefault="009F3F91" w:rsidP="009F3F91">
      <w:pPr>
        <w:ind w:left="720"/>
      </w:pPr>
      <w:r>
        <w:t>Answer: A. Analyze</w:t>
      </w:r>
    </w:p>
    <w:p w14:paraId="097AE4F5" w14:textId="4AAE3C88" w:rsidR="009F3F91" w:rsidRDefault="009F3F91" w:rsidP="009F3F91">
      <w:pPr>
        <w:ind w:left="720"/>
      </w:pPr>
    </w:p>
    <w:p w14:paraId="195509B8" w14:textId="5AE497EB" w:rsidR="009F3F91" w:rsidRDefault="009F3F91" w:rsidP="009F3F91">
      <w:pPr>
        <w:pStyle w:val="ListParagraph"/>
        <w:numPr>
          <w:ilvl w:val="0"/>
          <w:numId w:val="35"/>
        </w:numPr>
      </w:pPr>
      <w:r>
        <w:t>How do we tag our document when we finish analyzing?</w:t>
      </w:r>
    </w:p>
    <w:p w14:paraId="0EA4EC5D" w14:textId="680C6507" w:rsidR="009F3F91" w:rsidRDefault="009F3F91" w:rsidP="009F3F91">
      <w:pPr>
        <w:pStyle w:val="ListParagraph"/>
      </w:pPr>
    </w:p>
    <w:p w14:paraId="3E8CB50E" w14:textId="6294F9F5" w:rsidR="009F3F91" w:rsidRDefault="009F3F91" w:rsidP="009F3F91">
      <w:pPr>
        <w:pStyle w:val="ListParagraph"/>
        <w:numPr>
          <w:ilvl w:val="0"/>
          <w:numId w:val="37"/>
        </w:numPr>
      </w:pPr>
      <w:r>
        <w:t>H</w:t>
      </w:r>
      <w:r w:rsidRPr="009F3F91">
        <w:t>over over the respective area and then click on that area</w:t>
      </w:r>
    </w:p>
    <w:p w14:paraId="08461A3A" w14:textId="70FA841C" w:rsidR="009F3F91" w:rsidRDefault="009F3F91" w:rsidP="009F3F91">
      <w:pPr>
        <w:pStyle w:val="ListParagraph"/>
        <w:numPr>
          <w:ilvl w:val="0"/>
          <w:numId w:val="37"/>
        </w:numPr>
      </w:pPr>
      <w:r>
        <w:t>Hold down CTRL and click on that area</w:t>
      </w:r>
    </w:p>
    <w:p w14:paraId="55AB2027" w14:textId="59687653" w:rsidR="009F3F91" w:rsidRDefault="009F3F91" w:rsidP="009F3F91">
      <w:pPr>
        <w:pStyle w:val="ListParagraph"/>
        <w:numPr>
          <w:ilvl w:val="0"/>
          <w:numId w:val="37"/>
        </w:numPr>
      </w:pPr>
      <w:r>
        <w:t>Hold down ALT and click on that area</w:t>
      </w:r>
    </w:p>
    <w:p w14:paraId="17902EE3" w14:textId="35051439" w:rsidR="009F3F91" w:rsidRDefault="009F3F91" w:rsidP="009F3F91">
      <w:pPr>
        <w:pStyle w:val="ListParagraph"/>
        <w:numPr>
          <w:ilvl w:val="0"/>
          <w:numId w:val="37"/>
        </w:numPr>
      </w:pPr>
      <w:r>
        <w:t>Hold down Shift and click on that area</w:t>
      </w:r>
    </w:p>
    <w:p w14:paraId="73F7DD27" w14:textId="416F5CED" w:rsidR="009F3F91" w:rsidRDefault="009F3F91" w:rsidP="009F3F91">
      <w:pPr>
        <w:ind w:left="720"/>
      </w:pPr>
      <w:r>
        <w:t>Answer: A. H</w:t>
      </w:r>
      <w:r w:rsidRPr="009F3F91">
        <w:t>over over the respective area and then click on that area</w:t>
      </w:r>
    </w:p>
    <w:p w14:paraId="684CD6E6" w14:textId="77777777" w:rsidR="009F3F91" w:rsidDel="00666F33" w:rsidRDefault="009F3F91" w:rsidP="009F3F91">
      <w:pPr>
        <w:ind w:left="720"/>
        <w:rPr>
          <w:del w:id="172" w:author="蓝 天云" w:date="2021-03-28T19:36:00Z"/>
        </w:rPr>
      </w:pPr>
    </w:p>
    <w:p w14:paraId="2CEB6C82" w14:textId="7B18B9D9" w:rsidR="009F3F91" w:rsidDel="00666F33" w:rsidRDefault="009F3F91">
      <w:pPr>
        <w:pStyle w:val="ListParagraph"/>
        <w:numPr>
          <w:ilvl w:val="0"/>
          <w:numId w:val="35"/>
        </w:numPr>
        <w:ind w:left="0"/>
        <w:rPr>
          <w:del w:id="173" w:author="蓝 天云" w:date="2021-03-28T19:36:00Z"/>
        </w:rPr>
        <w:pPrChange w:id="174" w:author="蓝 天云" w:date="2021-03-28T19:36:00Z">
          <w:pPr>
            <w:pStyle w:val="ListParagraph"/>
            <w:numPr>
              <w:numId w:val="35"/>
            </w:numPr>
            <w:ind w:hanging="360"/>
          </w:pPr>
        </w:pPrChange>
      </w:pPr>
      <w:commentRangeStart w:id="175"/>
      <w:del w:id="176" w:author="蓝 天云" w:date="2021-03-28T19:36:00Z">
        <w:r w:rsidRPr="009F3F91" w:rsidDel="00666F33">
          <w:delText>You may need to change the zoom level in your browser to select the Total field</w:delText>
        </w:r>
        <w:r w:rsidDel="00666F33">
          <w:delText xml:space="preserve"> when you are tagging your document</w:delText>
        </w:r>
        <w:r w:rsidRPr="009F3F91" w:rsidDel="00666F33">
          <w:delText xml:space="preserve"> – only a small area of that field outside of the table is selectable.</w:delText>
        </w:r>
        <w:commentRangeEnd w:id="175"/>
        <w:r w:rsidR="00983443" w:rsidDel="00666F33">
          <w:rPr>
            <w:rStyle w:val="CommentReference"/>
          </w:rPr>
          <w:commentReference w:id="175"/>
        </w:r>
      </w:del>
    </w:p>
    <w:p w14:paraId="260F6353" w14:textId="7E9EAF77" w:rsidR="009F3F91" w:rsidDel="00666F33" w:rsidRDefault="009F3F91">
      <w:pPr>
        <w:pStyle w:val="ListParagraph"/>
        <w:ind w:left="0"/>
        <w:rPr>
          <w:del w:id="177" w:author="蓝 天云" w:date="2021-03-28T19:36:00Z"/>
        </w:rPr>
        <w:pPrChange w:id="178" w:author="蓝 天云" w:date="2021-03-28T19:36:00Z">
          <w:pPr>
            <w:pStyle w:val="ListParagraph"/>
          </w:pPr>
        </w:pPrChange>
      </w:pPr>
    </w:p>
    <w:p w14:paraId="331E7810" w14:textId="2CC1B02D" w:rsidR="009F3F91" w:rsidDel="00666F33" w:rsidRDefault="009F3F91">
      <w:pPr>
        <w:pStyle w:val="ListParagraph"/>
        <w:numPr>
          <w:ilvl w:val="0"/>
          <w:numId w:val="38"/>
        </w:numPr>
        <w:ind w:left="0"/>
        <w:rPr>
          <w:del w:id="179" w:author="蓝 天云" w:date="2021-03-28T19:36:00Z"/>
        </w:rPr>
        <w:pPrChange w:id="180" w:author="蓝 天云" w:date="2021-03-28T19:36:00Z">
          <w:pPr>
            <w:pStyle w:val="ListParagraph"/>
            <w:numPr>
              <w:numId w:val="38"/>
            </w:numPr>
            <w:ind w:left="1080" w:hanging="360"/>
          </w:pPr>
        </w:pPrChange>
      </w:pPr>
      <w:del w:id="181" w:author="蓝 天云" w:date="2021-03-28T19:36:00Z">
        <w:r w:rsidDel="00666F33">
          <w:delText>True</w:delText>
        </w:r>
      </w:del>
    </w:p>
    <w:p w14:paraId="599F46AE" w14:textId="48AC3A50" w:rsidR="009F3F91" w:rsidDel="00666F33" w:rsidRDefault="009F3F91">
      <w:pPr>
        <w:pStyle w:val="ListParagraph"/>
        <w:numPr>
          <w:ilvl w:val="0"/>
          <w:numId w:val="38"/>
        </w:numPr>
        <w:ind w:left="0"/>
        <w:rPr>
          <w:del w:id="182" w:author="蓝 天云" w:date="2021-03-28T19:36:00Z"/>
        </w:rPr>
        <w:pPrChange w:id="183" w:author="蓝 天云" w:date="2021-03-28T19:36:00Z">
          <w:pPr>
            <w:pStyle w:val="ListParagraph"/>
            <w:numPr>
              <w:numId w:val="38"/>
            </w:numPr>
            <w:ind w:left="1080" w:hanging="360"/>
          </w:pPr>
        </w:pPrChange>
      </w:pPr>
      <w:del w:id="184" w:author="蓝 天云" w:date="2021-03-28T19:36:00Z">
        <w:r w:rsidDel="00666F33">
          <w:delText>False</w:delText>
        </w:r>
      </w:del>
    </w:p>
    <w:p w14:paraId="0FD065DC" w14:textId="20270A88" w:rsidR="009F3F91" w:rsidDel="00666F33" w:rsidRDefault="009F3F91">
      <w:pPr>
        <w:rPr>
          <w:del w:id="185" w:author="蓝 天云" w:date="2021-03-28T19:36:00Z"/>
        </w:rPr>
        <w:pPrChange w:id="186" w:author="蓝 天云" w:date="2021-03-28T19:36:00Z">
          <w:pPr>
            <w:ind w:left="720"/>
          </w:pPr>
        </w:pPrChange>
      </w:pPr>
      <w:del w:id="187" w:author="蓝 天云" w:date="2021-03-28T19:36:00Z">
        <w:r w:rsidDel="00666F33">
          <w:delText xml:space="preserve">Answer: A. True </w:delText>
        </w:r>
      </w:del>
    </w:p>
    <w:p w14:paraId="1999B74D" w14:textId="3919B9F3" w:rsidR="003F3A51" w:rsidRDefault="003F3A51">
      <w:pPr>
        <w:pPrChange w:id="188" w:author="蓝 天云" w:date="2021-03-28T19:36:00Z">
          <w:pPr>
            <w:ind w:left="720"/>
          </w:pPr>
        </w:pPrChange>
      </w:pPr>
    </w:p>
    <w:p w14:paraId="51B6062C" w14:textId="064F7D9B" w:rsidR="003F3A51" w:rsidRDefault="00075359" w:rsidP="003F3A51">
      <w:pPr>
        <w:pStyle w:val="ListParagraph"/>
        <w:numPr>
          <w:ilvl w:val="0"/>
          <w:numId w:val="35"/>
        </w:numPr>
      </w:pPr>
      <w:ins w:id="189" w:author="Kent Weare" w:date="2021-03-26T16:16:00Z">
        <w:r>
          <w:t xml:space="preserve">Do </w:t>
        </w:r>
      </w:ins>
      <w:del w:id="190" w:author="Kent Weare" w:date="2021-03-26T16:16:00Z">
        <w:r w:rsidR="003F3A51" w:rsidDel="00075359">
          <w:delText>W</w:delText>
        </w:r>
      </w:del>
      <w:ins w:id="191" w:author="Kent Weare" w:date="2021-03-26T16:16:00Z">
        <w:r>
          <w:t>w</w:t>
        </w:r>
      </w:ins>
      <w:r w:rsidR="003F3A51">
        <w:t xml:space="preserve">e </w:t>
      </w:r>
      <w:r w:rsidR="003F3A51" w:rsidRPr="003F3A51">
        <w:t xml:space="preserve">need to ensure that our fields have been recognized on all our documents by clicking them one by one and ensuring we have green checkmarks beside our </w:t>
      </w:r>
      <w:del w:id="192" w:author="蓝 天云" w:date="2021-03-28T21:49:00Z">
        <w:r w:rsidR="003F3A51" w:rsidRPr="003F3A51" w:rsidDel="00EA2365">
          <w:delText>fields</w:delText>
        </w:r>
        <w:r w:rsidR="003F3A51" w:rsidDel="00EA2365">
          <w:delText>.</w:delText>
        </w:r>
      </w:del>
      <w:ins w:id="193" w:author="蓝 天云" w:date="2021-03-28T21:49:00Z">
        <w:r w:rsidR="00EA2365" w:rsidRPr="003F3A51">
          <w:t>fields</w:t>
        </w:r>
        <w:r w:rsidR="00EA2365">
          <w:t>?</w:t>
        </w:r>
      </w:ins>
    </w:p>
    <w:p w14:paraId="37CE3721" w14:textId="7D25B909" w:rsidR="003F3A51" w:rsidRDefault="003F3A51" w:rsidP="003F3A51">
      <w:pPr>
        <w:pStyle w:val="ListParagraph"/>
      </w:pPr>
    </w:p>
    <w:p w14:paraId="2B389C7C" w14:textId="044521E5" w:rsidR="003F3A51" w:rsidRDefault="003F3A51" w:rsidP="003F3A51">
      <w:pPr>
        <w:pStyle w:val="ListParagraph"/>
        <w:numPr>
          <w:ilvl w:val="0"/>
          <w:numId w:val="39"/>
        </w:numPr>
      </w:pPr>
      <w:r>
        <w:t xml:space="preserve">True </w:t>
      </w:r>
    </w:p>
    <w:p w14:paraId="5B86DC5A" w14:textId="6146C026" w:rsidR="003F3A51" w:rsidRDefault="003F3A51" w:rsidP="003F3A51">
      <w:pPr>
        <w:pStyle w:val="ListParagraph"/>
        <w:numPr>
          <w:ilvl w:val="0"/>
          <w:numId w:val="39"/>
        </w:numPr>
      </w:pPr>
      <w:r>
        <w:t>False</w:t>
      </w:r>
    </w:p>
    <w:p w14:paraId="72465A07" w14:textId="587EE531" w:rsidR="003F3A51" w:rsidRDefault="003F3A51" w:rsidP="003F3A51">
      <w:pPr>
        <w:ind w:left="720"/>
      </w:pPr>
      <w:r>
        <w:t xml:space="preserve">Answer: A. </w:t>
      </w:r>
      <w:del w:id="194" w:author="Kent Weare" w:date="2021-03-26T16:16:00Z">
        <w:r w:rsidDel="00075359">
          <w:delText>Ture</w:delText>
        </w:r>
      </w:del>
      <w:ins w:id="195" w:author="Kent Weare" w:date="2021-03-26T16:16:00Z">
        <w:r w:rsidR="00075359">
          <w:t>True, fields need to be recognized across all documents for the document to be trained properly.</w:t>
        </w:r>
      </w:ins>
    </w:p>
    <w:p w14:paraId="0A056E1F" w14:textId="0D5E6166" w:rsidR="003F3A51" w:rsidRDefault="003F3A51" w:rsidP="003F3A51"/>
    <w:p w14:paraId="78CB3A20" w14:textId="2781E70C" w:rsidR="003F3A51" w:rsidRDefault="003F3A51" w:rsidP="003F3A51"/>
    <w:p w14:paraId="3D896FEE" w14:textId="5C97DC9E" w:rsidR="003F3A51" w:rsidRDefault="003F3A51" w:rsidP="003F3A51"/>
    <w:p w14:paraId="5BFACF91" w14:textId="77777777" w:rsidR="003F3A51" w:rsidRPr="00994540" w:rsidRDefault="003F3A51" w:rsidP="003F3A51">
      <w:pPr>
        <w:keepNext/>
        <w:keepLines/>
        <w:pageBreakBefore/>
        <w:spacing w:before="240" w:after="120" w:line="252" w:lineRule="auto"/>
        <w:outlineLvl w:val="0"/>
        <w:rPr>
          <w:rFonts w:ascii="Segoe UI Semibold" w:eastAsia="MS Gothic" w:hAnsi="Segoe UI Semibold" w:cs="Times New Roman"/>
          <w:color w:val="004BBB"/>
          <w:sz w:val="40"/>
          <w:szCs w:val="32"/>
          <w:lang w:eastAsia="en-US"/>
        </w:rPr>
      </w:pPr>
      <w:r w:rsidRPr="00994540">
        <w:rPr>
          <w:rFonts w:ascii="Segoe UI Semibold" w:eastAsia="MS Gothic" w:hAnsi="Segoe UI Semibold" w:cs="Times New Roman"/>
          <w:color w:val="004BBB"/>
          <w:sz w:val="40"/>
          <w:szCs w:val="32"/>
          <w:lang w:eastAsia="en-US"/>
        </w:rPr>
        <w:lastRenderedPageBreak/>
        <w:t>Check your knowledge</w:t>
      </w:r>
    </w:p>
    <w:p w14:paraId="3FF9D680" w14:textId="72D1B364" w:rsidR="003F3A51" w:rsidRDefault="003F3A51" w:rsidP="003F3A51">
      <w:r>
        <w:t>Lab 8</w:t>
      </w:r>
    </w:p>
    <w:p w14:paraId="71DBF6B7" w14:textId="797F2872" w:rsidR="00290F52" w:rsidRDefault="00994717" w:rsidP="003F3A51">
      <w:r>
        <w:t>10</w:t>
      </w:r>
      <w:r w:rsidR="00290F52">
        <w:t xml:space="preserve"> mins </w:t>
      </w:r>
    </w:p>
    <w:p w14:paraId="27ED918A" w14:textId="3105F8D4" w:rsidR="00290F52" w:rsidRDefault="003E0803" w:rsidP="00290F52">
      <w:pPr>
        <w:pStyle w:val="ListParagraph"/>
        <w:numPr>
          <w:ilvl w:val="0"/>
          <w:numId w:val="40"/>
        </w:numPr>
      </w:pPr>
      <w:ins w:id="196" w:author="Kent Weare" w:date="2021-03-26T16:17:00Z">
        <w:r>
          <w:t>When we want to send an approval to a user inside of Microsoft Teams, which is the appropriate action</w:t>
        </w:r>
      </w:ins>
      <w:ins w:id="197" w:author="Kent Weare" w:date="2021-03-26T16:18:00Z">
        <w:r w:rsidR="00216266">
          <w:t>, from the Microsoft Teams connector,</w:t>
        </w:r>
      </w:ins>
      <w:ins w:id="198" w:author="Kent Weare" w:date="2021-03-26T16:17:00Z">
        <w:r>
          <w:t xml:space="preserve"> for us to choo</w:t>
        </w:r>
      </w:ins>
      <w:ins w:id="199" w:author="Kent Weare" w:date="2021-03-26T16:18:00Z">
        <w:r>
          <w:t>se</w:t>
        </w:r>
      </w:ins>
      <w:ins w:id="200" w:author="Kent Weare" w:date="2021-03-26T16:19:00Z">
        <w:r w:rsidR="00441844">
          <w:t>?</w:t>
        </w:r>
      </w:ins>
      <w:del w:id="201" w:author="Kent Weare" w:date="2021-03-26T16:17:00Z">
        <w:r w:rsidR="00290F52" w:rsidDel="000D41BD">
          <w:delText>A</w:delText>
        </w:r>
        <w:r w:rsidR="00290F52" w:rsidDel="003E0803">
          <w:delText xml:space="preserve">fter selecting Microsoft </w:delText>
        </w:r>
      </w:del>
      <w:del w:id="202" w:author="Kent Weare" w:date="2021-03-26T16:16:00Z">
        <w:r w:rsidR="00290F52" w:rsidDel="000D41BD">
          <w:delText xml:space="preserve">teams </w:delText>
        </w:r>
      </w:del>
      <w:del w:id="203" w:author="Kent Weare" w:date="2021-03-26T16:17:00Z">
        <w:r w:rsidR="00290F52" w:rsidDel="003E0803">
          <w:delText>in search bar,</w:delText>
        </w:r>
        <w:r w:rsidR="00290F52" w:rsidRPr="00290F52" w:rsidDel="003E0803">
          <w:delText xml:space="preserve"> </w:delText>
        </w:r>
        <w:r w:rsidR="00290F52" w:rsidDel="003E0803">
          <w:delText>t</w:delText>
        </w:r>
        <w:r w:rsidR="00290F52" w:rsidRPr="00290F52" w:rsidDel="003E0803">
          <w:delText>he next actions can be done following either of the two approaches</w:delText>
        </w:r>
        <w:r w:rsidR="00290F52" w:rsidDel="003E0803">
          <w:delText>, _______ and _______.</w:delText>
        </w:r>
      </w:del>
    </w:p>
    <w:p w14:paraId="7E151E4F" w14:textId="0B38A90D" w:rsidR="00290F52" w:rsidRDefault="00290F52" w:rsidP="00290F52">
      <w:pPr>
        <w:pStyle w:val="ListParagraph"/>
      </w:pPr>
    </w:p>
    <w:p w14:paraId="17B9FE04" w14:textId="3357EB7E" w:rsidR="00290F52" w:rsidRDefault="00290F52" w:rsidP="00290F52">
      <w:pPr>
        <w:pStyle w:val="ListParagraph"/>
        <w:numPr>
          <w:ilvl w:val="0"/>
          <w:numId w:val="41"/>
        </w:numPr>
      </w:pPr>
      <w:r w:rsidRPr="00290F52">
        <w:t>Post a choice of options as the Flow bot to a user</w:t>
      </w:r>
      <w:commentRangeStart w:id="204"/>
      <w:del w:id="205" w:author="蓝 天云" w:date="2021-03-28T21:52:00Z">
        <w:r w:rsidDel="00EA2365">
          <w:delText xml:space="preserve">; </w:delText>
        </w:r>
        <w:bookmarkStart w:id="206" w:name="_Hlk67860676"/>
        <w:r w:rsidRPr="00290F52" w:rsidDel="00EA2365">
          <w:delText>A richer</w:delText>
        </w:r>
        <w:bookmarkEnd w:id="206"/>
        <w:r w:rsidRPr="00290F52" w:rsidDel="00EA2365">
          <w:delText xml:space="preserve"> and innovative approach that </w:delText>
        </w:r>
        <w:commentRangeEnd w:id="204"/>
        <w:r w:rsidR="00D47F95" w:rsidDel="00EA2365">
          <w:rPr>
            <w:rStyle w:val="CommentReference"/>
          </w:rPr>
          <w:commentReference w:id="204"/>
        </w:r>
        <w:r w:rsidRPr="00290F52" w:rsidDel="00EA2365">
          <w:delText>requires action</w:delText>
        </w:r>
      </w:del>
    </w:p>
    <w:p w14:paraId="7086BB09" w14:textId="7E11651B" w:rsidR="00290F52" w:rsidDel="00EA2365" w:rsidRDefault="00EA2365" w:rsidP="00290F52">
      <w:pPr>
        <w:pStyle w:val="ListParagraph"/>
        <w:numPr>
          <w:ilvl w:val="0"/>
          <w:numId w:val="41"/>
        </w:numPr>
        <w:rPr>
          <w:del w:id="207" w:author="蓝 天云" w:date="2021-03-28T21:52:00Z"/>
        </w:rPr>
      </w:pPr>
      <w:ins w:id="208" w:author="蓝 天云" w:date="2021-03-28T21:52:00Z">
        <w:r w:rsidRPr="00EA2365">
          <w:t>Post an Adaptive Card to Teams user and wait for a response</w:t>
        </w:r>
        <w:r w:rsidRPr="00EA2365" w:rsidDel="00EA2365">
          <w:t xml:space="preserve"> </w:t>
        </w:r>
      </w:ins>
      <w:del w:id="209" w:author="蓝 天云" w:date="2021-03-28T21:52:00Z">
        <w:r w:rsidR="00290F52" w:rsidRPr="00290F52" w:rsidDel="00EA2365">
          <w:delText>A richer and innovative approach that requires action</w:delText>
        </w:r>
        <w:r w:rsidR="00290F52" w:rsidDel="00EA2365">
          <w:delText>; Get message</w:delText>
        </w:r>
      </w:del>
    </w:p>
    <w:p w14:paraId="29C9DF10" w14:textId="35CEEEEB" w:rsidR="00290F52" w:rsidDel="00EA2365" w:rsidRDefault="00290F52">
      <w:pPr>
        <w:pStyle w:val="ListParagraph"/>
        <w:numPr>
          <w:ilvl w:val="0"/>
          <w:numId w:val="41"/>
        </w:numPr>
        <w:rPr>
          <w:del w:id="210" w:author="蓝 天云" w:date="2021-03-28T21:53:00Z"/>
        </w:rPr>
      </w:pPr>
      <w:del w:id="211" w:author="蓝 天云" w:date="2021-03-28T21:53:00Z">
        <w:r w:rsidDel="00EA2365">
          <w:delText>Get message; Add a member to a team</w:delText>
        </w:r>
      </w:del>
    </w:p>
    <w:p w14:paraId="339AD6A8" w14:textId="6A1A2DBE" w:rsidR="00290F52" w:rsidRDefault="00290F52">
      <w:pPr>
        <w:pStyle w:val="ListParagraph"/>
        <w:numPr>
          <w:ilvl w:val="0"/>
          <w:numId w:val="41"/>
        </w:numPr>
        <w:rPr>
          <w:ins w:id="212" w:author="蓝 天云" w:date="2021-03-28T21:53:00Z"/>
        </w:rPr>
      </w:pPr>
      <w:del w:id="213" w:author="蓝 天云" w:date="2021-03-28T21:53:00Z">
        <w:r w:rsidRPr="00290F52" w:rsidDel="00EA2365">
          <w:delText>Post a choice of options as the Flow bot to a user</w:delText>
        </w:r>
        <w:r w:rsidDel="00EA2365">
          <w:delText>; Get message</w:delText>
        </w:r>
      </w:del>
    </w:p>
    <w:p w14:paraId="73B2DF04" w14:textId="701E31FA" w:rsidR="00EA2365" w:rsidRDefault="00EA2365" w:rsidP="00EA2365">
      <w:pPr>
        <w:pStyle w:val="ListParagraph"/>
        <w:numPr>
          <w:ilvl w:val="0"/>
          <w:numId w:val="41"/>
        </w:numPr>
        <w:rPr>
          <w:ins w:id="214" w:author="蓝 天云" w:date="2021-03-28T21:53:00Z"/>
        </w:rPr>
      </w:pPr>
      <w:ins w:id="215" w:author="蓝 天云" w:date="2021-03-28T21:53:00Z">
        <w:r>
          <w:t>None of the above</w:t>
        </w:r>
      </w:ins>
    </w:p>
    <w:p w14:paraId="51702C58" w14:textId="019EDE1B" w:rsidR="00EA2365" w:rsidRDefault="00044A27">
      <w:pPr>
        <w:pStyle w:val="ListParagraph"/>
        <w:numPr>
          <w:ilvl w:val="0"/>
          <w:numId w:val="41"/>
        </w:numPr>
      </w:pPr>
      <w:ins w:id="216" w:author="蓝 天云" w:date="2021-03-28T21:53:00Z">
        <w:r>
          <w:t>Eithe</w:t>
        </w:r>
      </w:ins>
      <w:ins w:id="217" w:author="蓝 天云" w:date="2021-03-28T21:54:00Z">
        <w:r>
          <w:t xml:space="preserve">r </w:t>
        </w:r>
      </w:ins>
      <w:ins w:id="218" w:author="蓝 天云" w:date="2021-03-28T21:53:00Z">
        <w:r w:rsidR="00EA2365">
          <w:t xml:space="preserve">A </w:t>
        </w:r>
        <w:r>
          <w:t>or</w:t>
        </w:r>
        <w:r w:rsidR="00EA2365">
          <w:t xml:space="preserve"> B </w:t>
        </w:r>
      </w:ins>
    </w:p>
    <w:p w14:paraId="13872C74" w14:textId="6E9FEE17" w:rsidR="00290F52" w:rsidRDefault="00290F52" w:rsidP="00290F52">
      <w:pPr>
        <w:ind w:left="720"/>
      </w:pPr>
      <w:r>
        <w:t xml:space="preserve">Answer: </w:t>
      </w:r>
      <w:ins w:id="219" w:author="蓝 天云" w:date="2021-03-28T21:54:00Z">
        <w:r w:rsidR="00044A27">
          <w:t>D</w:t>
        </w:r>
      </w:ins>
      <w:del w:id="220" w:author="蓝 天云" w:date="2021-03-28T21:54:00Z">
        <w:r w:rsidDel="00044A27">
          <w:delText>A</w:delText>
        </w:r>
      </w:del>
      <w:r>
        <w:t xml:space="preserve">. </w:t>
      </w:r>
      <w:r w:rsidRPr="00290F52">
        <w:t>Post a choice of options as the Flow bot to a user</w:t>
      </w:r>
      <w:del w:id="221" w:author="蓝 天云" w:date="2021-03-28T21:54:00Z">
        <w:r w:rsidRPr="00290F52" w:rsidDel="00044A27">
          <w:delText>; A richer and innovative approach that requires action</w:delText>
        </w:r>
      </w:del>
      <w:ins w:id="222" w:author="蓝 天云" w:date="2021-03-28T21:54:00Z">
        <w:r w:rsidR="00044A27">
          <w:t xml:space="preserve"> or </w:t>
        </w:r>
        <w:r w:rsidR="00044A27" w:rsidRPr="00044A27">
          <w:t>Post an Adaptive Card to Teams user and wait for a response</w:t>
        </w:r>
      </w:ins>
    </w:p>
    <w:p w14:paraId="7E9E43A0" w14:textId="18953C0D" w:rsidR="00290F52" w:rsidRDefault="00290F52" w:rsidP="00290F52">
      <w:pPr>
        <w:ind w:left="720"/>
      </w:pPr>
    </w:p>
    <w:p w14:paraId="302D79FE" w14:textId="04C84A5B" w:rsidR="00290F52" w:rsidRDefault="00290F52" w:rsidP="00290F52">
      <w:pPr>
        <w:pStyle w:val="ListParagraph"/>
        <w:numPr>
          <w:ilvl w:val="0"/>
          <w:numId w:val="40"/>
        </w:numPr>
      </w:pPr>
      <w:commentRangeStart w:id="223"/>
      <w:r>
        <w:t xml:space="preserve">When we are entering </w:t>
      </w:r>
      <w:ins w:id="224" w:author="蓝 天云" w:date="2021-03-28T21:55:00Z">
        <w:r w:rsidR="00EB2841">
          <w:t>‘’</w:t>
        </w:r>
      </w:ins>
      <w:r>
        <w:t>Yes</w:t>
      </w:r>
      <w:ins w:id="225" w:author="蓝 天云" w:date="2021-03-28T21:55:00Z">
        <w:r w:rsidR="00EB2841">
          <w:t>’’</w:t>
        </w:r>
      </w:ins>
      <w:r>
        <w:t xml:space="preserve"> in </w:t>
      </w:r>
      <w:ins w:id="226" w:author="蓝 天云" w:date="2021-03-28T21:56:00Z">
        <w:r w:rsidR="00EB2841">
          <w:t>“</w:t>
        </w:r>
      </w:ins>
      <w:r>
        <w:t>choose a value field</w:t>
      </w:r>
      <w:ins w:id="227" w:author="蓝 天云" w:date="2021-03-28T21:56:00Z">
        <w:r w:rsidR="00EB2841">
          <w:t>”</w:t>
        </w:r>
      </w:ins>
      <w:ins w:id="228" w:author="蓝 天云" w:date="2021-03-28T21:55:00Z">
        <w:r w:rsidR="00EB2841">
          <w:t xml:space="preserve"> in the Condition action</w:t>
        </w:r>
      </w:ins>
      <w:r>
        <w:t>, we need to m</w:t>
      </w:r>
      <w:r w:rsidRPr="00290F52">
        <w:t xml:space="preserve">ake sure the capitalization is same as </w:t>
      </w:r>
      <w:ins w:id="229" w:author="蓝 天云" w:date="2021-03-28T21:56:00Z">
        <w:r w:rsidR="00EB2841">
          <w:t xml:space="preserve">the </w:t>
        </w:r>
      </w:ins>
      <w:ins w:id="230" w:author="蓝 天云" w:date="2021-03-28T21:57:00Z">
        <w:r w:rsidR="00EB2841">
          <w:t>options</w:t>
        </w:r>
      </w:ins>
      <w:ins w:id="231" w:author="蓝 天云" w:date="2021-03-28T21:56:00Z">
        <w:r w:rsidR="00EB2841">
          <w:t xml:space="preserve"> in the Teams </w:t>
        </w:r>
      </w:ins>
      <w:ins w:id="232" w:author="蓝 天云" w:date="2021-03-28T21:57:00Z">
        <w:r w:rsidR="00EB2841">
          <w:t>action</w:t>
        </w:r>
      </w:ins>
      <w:del w:id="233" w:author="蓝 天云" w:date="2021-03-28T21:56:00Z">
        <w:r w:rsidRPr="00290F52" w:rsidDel="00EB2841">
          <w:delText>step 10</w:delText>
        </w:r>
        <w:commentRangeEnd w:id="223"/>
        <w:r w:rsidR="002B5F58" w:rsidDel="00EB2841">
          <w:rPr>
            <w:rStyle w:val="CommentReference"/>
          </w:rPr>
          <w:commentReference w:id="223"/>
        </w:r>
        <w:r w:rsidRPr="00290F52" w:rsidDel="00EB2841">
          <w:delText>.</w:delText>
        </w:r>
      </w:del>
    </w:p>
    <w:p w14:paraId="5C13113B" w14:textId="6288EE28" w:rsidR="00290F52" w:rsidRDefault="00290F52" w:rsidP="00290F52">
      <w:pPr>
        <w:pStyle w:val="ListParagraph"/>
      </w:pPr>
    </w:p>
    <w:p w14:paraId="3A2559AF" w14:textId="1D4A6E81" w:rsidR="00290F52" w:rsidRDefault="00290F52" w:rsidP="00290F52">
      <w:pPr>
        <w:pStyle w:val="ListParagraph"/>
        <w:numPr>
          <w:ilvl w:val="0"/>
          <w:numId w:val="42"/>
        </w:numPr>
      </w:pPr>
      <w:r>
        <w:t>True</w:t>
      </w:r>
    </w:p>
    <w:p w14:paraId="4B7E1617" w14:textId="49AC7FB4" w:rsidR="00290F52" w:rsidRDefault="00290F52" w:rsidP="00290F52">
      <w:pPr>
        <w:pStyle w:val="ListParagraph"/>
        <w:numPr>
          <w:ilvl w:val="0"/>
          <w:numId w:val="42"/>
        </w:numPr>
      </w:pPr>
      <w:r>
        <w:t>False</w:t>
      </w:r>
    </w:p>
    <w:p w14:paraId="79AC042A" w14:textId="38239D85" w:rsidR="00290F52" w:rsidRDefault="00290F52" w:rsidP="00290F52">
      <w:pPr>
        <w:ind w:left="720"/>
      </w:pPr>
      <w:r>
        <w:t>Answer: A True</w:t>
      </w:r>
      <w:ins w:id="234" w:author="蓝 天云" w:date="2021-03-28T21:57:00Z">
        <w:r w:rsidR="00EB2841">
          <w:t xml:space="preserve"> – If </w:t>
        </w:r>
        <w:r w:rsidR="00EB2841" w:rsidRPr="00EB2841">
          <w:t>the capitalization</w:t>
        </w:r>
        <w:r w:rsidR="00EB2841">
          <w:t xml:space="preserve"> is different, the </w:t>
        </w:r>
        <w:del w:id="235" w:author="Kent Weare" w:date="2021-03-29T20:05:00Z">
          <w:r w:rsidR="00EB2841" w:rsidDel="00EC7F15">
            <w:delText>C</w:delText>
          </w:r>
        </w:del>
      </w:ins>
      <w:ins w:id="236" w:author="Kent Weare" w:date="2021-03-29T20:05:00Z">
        <w:r w:rsidR="00EC7F15">
          <w:t>c</w:t>
        </w:r>
      </w:ins>
      <w:ins w:id="237" w:author="蓝 天云" w:date="2021-03-28T21:57:00Z">
        <w:r w:rsidR="00EB2841">
          <w:t>ondition will not meet</w:t>
        </w:r>
      </w:ins>
    </w:p>
    <w:p w14:paraId="3F8329D6" w14:textId="25E8C319" w:rsidR="00290F52" w:rsidDel="00666F33" w:rsidRDefault="00290F52" w:rsidP="00290F52">
      <w:pPr>
        <w:ind w:left="720"/>
        <w:rPr>
          <w:del w:id="238" w:author="蓝 天云" w:date="2021-03-28T19:37:00Z"/>
        </w:rPr>
      </w:pPr>
    </w:p>
    <w:p w14:paraId="6D914D14" w14:textId="66FFE497" w:rsidR="00290F52" w:rsidDel="00666F33" w:rsidRDefault="00290F52" w:rsidP="00290F52">
      <w:pPr>
        <w:pStyle w:val="ListParagraph"/>
        <w:numPr>
          <w:ilvl w:val="0"/>
          <w:numId w:val="40"/>
        </w:numPr>
        <w:rPr>
          <w:del w:id="239" w:author="蓝 天云" w:date="2021-03-28T19:37:00Z"/>
        </w:rPr>
      </w:pPr>
      <w:commentRangeStart w:id="240"/>
      <w:del w:id="241" w:author="蓝 天云" w:date="2021-03-28T19:37:00Z">
        <w:r w:rsidDel="00666F33">
          <w:delText xml:space="preserve">After clicking Add an action under If Yes branch, we need to select _______? </w:delText>
        </w:r>
      </w:del>
    </w:p>
    <w:p w14:paraId="4C6FBCA4" w14:textId="01F15C8F" w:rsidR="00290F52" w:rsidDel="00666F33" w:rsidRDefault="00290F52" w:rsidP="00290F52">
      <w:pPr>
        <w:pStyle w:val="ListParagraph"/>
        <w:rPr>
          <w:del w:id="242" w:author="蓝 天云" w:date="2021-03-28T19:37:00Z"/>
        </w:rPr>
      </w:pPr>
    </w:p>
    <w:p w14:paraId="4BDD0A5F" w14:textId="65154668" w:rsidR="00290F52" w:rsidDel="00666F33" w:rsidRDefault="00994717" w:rsidP="00290F52">
      <w:pPr>
        <w:pStyle w:val="ListParagraph"/>
        <w:numPr>
          <w:ilvl w:val="0"/>
          <w:numId w:val="43"/>
        </w:numPr>
        <w:rPr>
          <w:del w:id="243" w:author="蓝 天云" w:date="2021-03-28T19:37:00Z"/>
        </w:rPr>
      </w:pPr>
      <w:del w:id="244" w:author="蓝 天云" w:date="2021-03-28T19:37:00Z">
        <w:r w:rsidRPr="00994717" w:rsidDel="00666F33">
          <w:delText>Reply to email</w:delText>
        </w:r>
      </w:del>
    </w:p>
    <w:p w14:paraId="7E6D9B1C" w14:textId="79ED4793" w:rsidR="00994717" w:rsidDel="00666F33" w:rsidRDefault="00994717" w:rsidP="00290F52">
      <w:pPr>
        <w:pStyle w:val="ListParagraph"/>
        <w:numPr>
          <w:ilvl w:val="0"/>
          <w:numId w:val="43"/>
        </w:numPr>
        <w:rPr>
          <w:del w:id="245" w:author="蓝 天云" w:date="2021-03-28T19:37:00Z"/>
        </w:rPr>
      </w:pPr>
      <w:del w:id="246" w:author="蓝 天云" w:date="2021-03-28T19:37:00Z">
        <w:r w:rsidDel="00666F33">
          <w:delText>Send an email notification</w:delText>
        </w:r>
      </w:del>
    </w:p>
    <w:p w14:paraId="58995915" w14:textId="0D544267" w:rsidR="00994717" w:rsidDel="00666F33" w:rsidRDefault="00994717" w:rsidP="00290F52">
      <w:pPr>
        <w:pStyle w:val="ListParagraph"/>
        <w:numPr>
          <w:ilvl w:val="0"/>
          <w:numId w:val="43"/>
        </w:numPr>
        <w:rPr>
          <w:del w:id="247" w:author="蓝 天云" w:date="2021-03-28T19:37:00Z"/>
        </w:rPr>
      </w:pPr>
      <w:del w:id="248" w:author="蓝 天云" w:date="2021-03-28T19:37:00Z">
        <w:r w:rsidRPr="00994717" w:rsidDel="00666F33">
          <w:delText>Run a flow built with Power Automate Desktop</w:delText>
        </w:r>
      </w:del>
    </w:p>
    <w:p w14:paraId="05080083" w14:textId="0A6C7958" w:rsidR="00994717" w:rsidDel="00666F33" w:rsidRDefault="00994717" w:rsidP="00290F52">
      <w:pPr>
        <w:pStyle w:val="ListParagraph"/>
        <w:numPr>
          <w:ilvl w:val="0"/>
          <w:numId w:val="43"/>
        </w:numPr>
        <w:rPr>
          <w:del w:id="249" w:author="蓝 天云" w:date="2021-03-28T19:37:00Z"/>
        </w:rPr>
      </w:pPr>
      <w:del w:id="250" w:author="蓝 天云" w:date="2021-03-28T19:37:00Z">
        <w:r w:rsidDel="00666F33">
          <w:delText>Run a flow built with Selenium IDE</w:delText>
        </w:r>
      </w:del>
    </w:p>
    <w:p w14:paraId="10259D01" w14:textId="247A05CB" w:rsidR="00994717" w:rsidDel="00666F33" w:rsidRDefault="00994717" w:rsidP="00994717">
      <w:pPr>
        <w:ind w:left="720"/>
        <w:rPr>
          <w:del w:id="251" w:author="蓝 天云" w:date="2021-03-28T19:37:00Z"/>
        </w:rPr>
      </w:pPr>
      <w:del w:id="252" w:author="蓝 天云" w:date="2021-03-28T19:37:00Z">
        <w:r w:rsidDel="00666F33">
          <w:delText xml:space="preserve">Answer: C. </w:delText>
        </w:r>
        <w:r w:rsidRPr="00994717" w:rsidDel="00666F33">
          <w:delText>Run a flow built with Power Automate Desktop</w:delText>
        </w:r>
        <w:commentRangeEnd w:id="240"/>
        <w:r w:rsidR="007E00FD" w:rsidDel="00666F33">
          <w:rPr>
            <w:rStyle w:val="CommentReference"/>
          </w:rPr>
          <w:commentReference w:id="240"/>
        </w:r>
      </w:del>
    </w:p>
    <w:p w14:paraId="127A9B15" w14:textId="53B4E4DD" w:rsidR="00994717" w:rsidRDefault="00994717" w:rsidP="00994717"/>
    <w:p w14:paraId="79CE9930" w14:textId="393E1606" w:rsidR="00994717" w:rsidRDefault="00994717" w:rsidP="00994717">
      <w:pPr>
        <w:pStyle w:val="ListParagraph"/>
        <w:numPr>
          <w:ilvl w:val="0"/>
          <w:numId w:val="40"/>
        </w:numPr>
      </w:pPr>
      <w:r>
        <w:t xml:space="preserve">After clicking Add an action under If No branch, </w:t>
      </w:r>
      <w:ins w:id="253" w:author="Kent Weare" w:date="2021-03-26T16:22:00Z">
        <w:r w:rsidR="00536704">
          <w:t xml:space="preserve">we need to communicate to our email recipient that their invoice has not been approved. </w:t>
        </w:r>
      </w:ins>
      <w:del w:id="254" w:author="Kent Weare" w:date="2021-03-26T16:22:00Z">
        <w:r w:rsidDel="00536704">
          <w:delText>w</w:delText>
        </w:r>
      </w:del>
      <w:ins w:id="255" w:author="Kent Weare" w:date="2021-03-26T16:22:00Z">
        <w:r w:rsidR="00536704">
          <w:t>What action do we</w:t>
        </w:r>
      </w:ins>
      <w:del w:id="256" w:author="Kent Weare" w:date="2021-03-26T16:22:00Z">
        <w:r w:rsidDel="00536704">
          <w:delText>e</w:delText>
        </w:r>
      </w:del>
      <w:r>
        <w:t xml:space="preserve"> need to select _______? </w:t>
      </w:r>
    </w:p>
    <w:p w14:paraId="246EAE6F" w14:textId="45269730" w:rsidR="00994717" w:rsidRDefault="00994717" w:rsidP="00994717">
      <w:pPr>
        <w:pStyle w:val="ListParagraph"/>
      </w:pPr>
    </w:p>
    <w:p w14:paraId="5F108936" w14:textId="77777777" w:rsidR="00994717" w:rsidRDefault="00994717" w:rsidP="00994717">
      <w:pPr>
        <w:pStyle w:val="ListParagraph"/>
        <w:numPr>
          <w:ilvl w:val="0"/>
          <w:numId w:val="45"/>
        </w:numPr>
      </w:pPr>
      <w:r w:rsidRPr="00994717">
        <w:t>Reply to email</w:t>
      </w:r>
    </w:p>
    <w:p w14:paraId="186CBD81" w14:textId="77777777" w:rsidR="00994717" w:rsidRDefault="00994717" w:rsidP="00994717">
      <w:pPr>
        <w:pStyle w:val="ListParagraph"/>
        <w:numPr>
          <w:ilvl w:val="0"/>
          <w:numId w:val="45"/>
        </w:numPr>
      </w:pPr>
      <w:r>
        <w:t>Send an email notification</w:t>
      </w:r>
    </w:p>
    <w:p w14:paraId="1EAEAC05" w14:textId="77777777" w:rsidR="00994717" w:rsidRDefault="00994717" w:rsidP="00994717">
      <w:pPr>
        <w:pStyle w:val="ListParagraph"/>
        <w:numPr>
          <w:ilvl w:val="0"/>
          <w:numId w:val="45"/>
        </w:numPr>
      </w:pPr>
      <w:r w:rsidRPr="00994717">
        <w:t>Run a flow built with Power Automate Desktop</w:t>
      </w:r>
    </w:p>
    <w:p w14:paraId="2E0A1176" w14:textId="77777777" w:rsidR="00994717" w:rsidRDefault="00994717" w:rsidP="00994717">
      <w:pPr>
        <w:pStyle w:val="ListParagraph"/>
        <w:numPr>
          <w:ilvl w:val="0"/>
          <w:numId w:val="45"/>
        </w:numPr>
      </w:pPr>
      <w:r>
        <w:t>Run a flow built with Selenium IDE</w:t>
      </w:r>
    </w:p>
    <w:p w14:paraId="7482F57C" w14:textId="0D23E300" w:rsidR="00994717" w:rsidRDefault="00994717" w:rsidP="00994717">
      <w:pPr>
        <w:pStyle w:val="ListParagraph"/>
      </w:pPr>
    </w:p>
    <w:p w14:paraId="34C83498" w14:textId="2030EB36" w:rsidR="00994717" w:rsidRDefault="00994717" w:rsidP="00994717">
      <w:pPr>
        <w:pStyle w:val="ListParagraph"/>
      </w:pPr>
      <w:r>
        <w:t xml:space="preserve">Answer: A. </w:t>
      </w:r>
      <w:del w:id="257" w:author="Kent Weare" w:date="2021-03-29T20:06:00Z">
        <w:r w:rsidDel="00C40F5C">
          <w:delText>r</w:delText>
        </w:r>
        <w:r w:rsidRPr="00994717" w:rsidDel="00C40F5C">
          <w:delText xml:space="preserve">eply </w:delText>
        </w:r>
      </w:del>
      <w:ins w:id="258" w:author="Kent Weare" w:date="2021-03-29T20:06:00Z">
        <w:r w:rsidR="00C40F5C">
          <w:t>R</w:t>
        </w:r>
        <w:r w:rsidR="00C40F5C" w:rsidRPr="00994717">
          <w:t xml:space="preserve">eply </w:t>
        </w:r>
      </w:ins>
      <w:r w:rsidRPr="00994717">
        <w:t>to email</w:t>
      </w:r>
      <w:ins w:id="259" w:author="Kent Weare" w:date="2021-03-26T16:22:00Z">
        <w:r w:rsidR="00536704">
          <w:t xml:space="preserve">. This will </w:t>
        </w:r>
        <w:del w:id="260" w:author="蓝 天云" w:date="2021-03-28T21:59:00Z">
          <w:r w:rsidR="00536704" w:rsidDel="00EB2841">
            <w:delText>allows</w:delText>
          </w:r>
        </w:del>
      </w:ins>
      <w:ins w:id="261" w:author="蓝 天云" w:date="2021-03-28T21:59:00Z">
        <w:r w:rsidR="00EB2841">
          <w:t>allow</w:t>
        </w:r>
      </w:ins>
      <w:ins w:id="262" w:author="Kent Weare" w:date="2021-03-26T16:22:00Z">
        <w:r w:rsidR="00536704">
          <w:t xml:space="preserve"> our email to look like a reply to the original email, giving it a personal touch.</w:t>
        </w:r>
      </w:ins>
    </w:p>
    <w:p w14:paraId="0641B9C3" w14:textId="77777777" w:rsidR="00994717" w:rsidRPr="00994540" w:rsidRDefault="00994717" w:rsidP="00994717">
      <w:pPr>
        <w:keepNext/>
        <w:keepLines/>
        <w:pageBreakBefore/>
        <w:spacing w:before="240" w:after="120" w:line="252" w:lineRule="auto"/>
        <w:outlineLvl w:val="0"/>
        <w:rPr>
          <w:rFonts w:ascii="Segoe UI Semibold" w:eastAsia="MS Gothic" w:hAnsi="Segoe UI Semibold" w:cs="Times New Roman"/>
          <w:color w:val="004BBB"/>
          <w:sz w:val="40"/>
          <w:szCs w:val="32"/>
          <w:lang w:eastAsia="en-US"/>
        </w:rPr>
      </w:pPr>
      <w:r w:rsidRPr="00994540">
        <w:rPr>
          <w:rFonts w:ascii="Segoe UI Semibold" w:eastAsia="MS Gothic" w:hAnsi="Segoe UI Semibold" w:cs="Times New Roman"/>
          <w:color w:val="004BBB"/>
          <w:sz w:val="40"/>
          <w:szCs w:val="32"/>
          <w:lang w:eastAsia="en-US"/>
        </w:rPr>
        <w:lastRenderedPageBreak/>
        <w:t>Check your knowledge</w:t>
      </w:r>
    </w:p>
    <w:p w14:paraId="22801D1F" w14:textId="495BEBD5" w:rsidR="00994717" w:rsidRDefault="00994717" w:rsidP="00994717">
      <w:r>
        <w:t>Lab 9</w:t>
      </w:r>
    </w:p>
    <w:p w14:paraId="667317DA" w14:textId="7C74F9AF" w:rsidR="00840D45" w:rsidRDefault="00840D45" w:rsidP="00994717">
      <w:r>
        <w:t>5 mins</w:t>
      </w:r>
    </w:p>
    <w:p w14:paraId="52893363" w14:textId="353DE37D" w:rsidR="00840D45" w:rsidRDefault="00840D45" w:rsidP="00840D45">
      <w:pPr>
        <w:pStyle w:val="ListParagraph"/>
        <w:numPr>
          <w:ilvl w:val="0"/>
          <w:numId w:val="46"/>
        </w:numPr>
      </w:pPr>
      <w:r>
        <w:t xml:space="preserve">Which of the following can you use as your </w:t>
      </w:r>
      <w:del w:id="263" w:author="Kent Weare" w:date="2021-03-26T16:23:00Z">
        <w:r w:rsidDel="00B44F11">
          <w:delText>s</w:delText>
        </w:r>
      </w:del>
      <w:ins w:id="264" w:author="Kent Weare" w:date="2021-03-26T16:23:00Z">
        <w:r w:rsidR="00B44F11">
          <w:t>S</w:t>
        </w:r>
      </w:ins>
      <w:r>
        <w:t>ubflow name?</w:t>
      </w:r>
    </w:p>
    <w:p w14:paraId="439ED759" w14:textId="3FB84806" w:rsidR="00840D45" w:rsidRDefault="00840D45" w:rsidP="00840D45">
      <w:pPr>
        <w:pStyle w:val="ListParagraph"/>
      </w:pPr>
    </w:p>
    <w:p w14:paraId="054E531C" w14:textId="77777777" w:rsidR="00840D45" w:rsidRDefault="00840D45" w:rsidP="00840D45">
      <w:pPr>
        <w:pStyle w:val="ListParagraph"/>
        <w:numPr>
          <w:ilvl w:val="0"/>
          <w:numId w:val="47"/>
        </w:numPr>
      </w:pPr>
      <w:r>
        <w:t>Currency exchange</w:t>
      </w:r>
    </w:p>
    <w:p w14:paraId="1E96B217" w14:textId="77777777" w:rsidR="00840D45" w:rsidRDefault="00840D45" w:rsidP="00840D45">
      <w:pPr>
        <w:pStyle w:val="ListParagraph"/>
        <w:numPr>
          <w:ilvl w:val="0"/>
          <w:numId w:val="47"/>
        </w:numPr>
      </w:pPr>
      <w:r>
        <w:t>Currency Exchange</w:t>
      </w:r>
    </w:p>
    <w:p w14:paraId="1BAFEE17" w14:textId="73465162" w:rsidR="00840D45" w:rsidRDefault="00840D45" w:rsidP="00840D45">
      <w:pPr>
        <w:pStyle w:val="ListParagraph"/>
        <w:numPr>
          <w:ilvl w:val="0"/>
          <w:numId w:val="47"/>
        </w:numPr>
      </w:pPr>
      <w:del w:id="265" w:author="Kent Weare" w:date="2021-03-29T20:32:00Z">
        <w:r w:rsidDel="00E870CB">
          <w:delText xml:space="preserve"> </w:delText>
        </w:r>
      </w:del>
      <w:r>
        <w:t>Currency_exchange</w:t>
      </w:r>
    </w:p>
    <w:p w14:paraId="72EFD009" w14:textId="0CFBA765" w:rsidR="00840D45" w:rsidRDefault="00840D45" w:rsidP="00840D45">
      <w:pPr>
        <w:pStyle w:val="ListParagraph"/>
        <w:numPr>
          <w:ilvl w:val="0"/>
          <w:numId w:val="47"/>
        </w:numPr>
      </w:pPr>
      <w:r>
        <w:t xml:space="preserve">All of the above </w:t>
      </w:r>
    </w:p>
    <w:p w14:paraId="1D99172E" w14:textId="6DF927DD" w:rsidR="00840D45" w:rsidRDefault="00840D45" w:rsidP="00840D45">
      <w:pPr>
        <w:ind w:left="720"/>
      </w:pPr>
      <w:r>
        <w:t xml:space="preserve">Answer: C. </w:t>
      </w:r>
      <w:r w:rsidRPr="00840D45">
        <w:t>Currency_exchange</w:t>
      </w:r>
      <w:ins w:id="266" w:author="Kent Weare" w:date="2021-03-26T16:23:00Z">
        <w:r w:rsidR="00B44F11">
          <w:t>. Power Automate Desktop does not allow for spaces to be in the name of a Subflow.</w:t>
        </w:r>
      </w:ins>
    </w:p>
    <w:p w14:paraId="56F9CD67" w14:textId="4849CD32" w:rsidR="00840D45" w:rsidRDefault="00840D45" w:rsidP="00840D45">
      <w:pPr>
        <w:ind w:left="720"/>
      </w:pPr>
    </w:p>
    <w:p w14:paraId="5251DCC4" w14:textId="6FC12662" w:rsidR="00840D45" w:rsidRDefault="00EB2841" w:rsidP="00840D45">
      <w:pPr>
        <w:pStyle w:val="ListParagraph"/>
        <w:numPr>
          <w:ilvl w:val="0"/>
          <w:numId w:val="46"/>
        </w:numPr>
      </w:pPr>
      <w:ins w:id="267" w:author="蓝 天云" w:date="2021-03-28T22:03:00Z">
        <w:r>
          <w:t>When you try to capture a web element from a web page</w:t>
        </w:r>
      </w:ins>
      <w:ins w:id="268" w:author="蓝 天云" w:date="2021-03-28T22:04:00Z">
        <w:r w:rsidR="00156C2E">
          <w:t>, a</w:t>
        </w:r>
      </w:ins>
      <w:del w:id="269" w:author="蓝 天云" w:date="2021-03-28T22:04:00Z">
        <w:r w:rsidR="00840D45" w:rsidDel="00156C2E">
          <w:delText>A</w:delText>
        </w:r>
      </w:del>
      <w:r w:rsidR="00840D45">
        <w:t xml:space="preserve">fter </w:t>
      </w:r>
      <w:ins w:id="270" w:author="蓝 天云" w:date="2021-03-28T22:05:00Z">
        <w:r w:rsidR="00156C2E">
          <w:t>s</w:t>
        </w:r>
        <w:r w:rsidR="00156C2E" w:rsidRPr="00156C2E">
          <w:t>elect</w:t>
        </w:r>
        <w:r w:rsidR="00156C2E">
          <w:t>ing</w:t>
        </w:r>
        <w:r w:rsidR="00156C2E" w:rsidRPr="00156C2E">
          <w:t xml:space="preserve"> the Populate text Field on web page action </w:t>
        </w:r>
        <w:r w:rsidR="00156C2E">
          <w:t xml:space="preserve">and </w:t>
        </w:r>
      </w:ins>
      <w:r w:rsidR="00840D45">
        <w:t xml:space="preserve">clicking UI element </w:t>
      </w:r>
      <w:ins w:id="271" w:author="蓝 天云" w:date="2021-03-28T22:06:00Z">
        <w:r w:rsidR="00156C2E">
          <w:t>dropdown</w:t>
        </w:r>
      </w:ins>
      <w:del w:id="272" w:author="蓝 天云" w:date="2021-03-28T22:08:00Z">
        <w:r w:rsidR="00840D45" w:rsidDel="00156C2E">
          <w:delText>in Populate text Field on web page</w:delText>
        </w:r>
      </w:del>
      <w:r w:rsidR="00840D45">
        <w:t>, you need to select _______ to be able to capture the element</w:t>
      </w:r>
      <w:r w:rsidR="00696EBB">
        <w:t>.</w:t>
      </w:r>
    </w:p>
    <w:p w14:paraId="6E3A8FE6" w14:textId="57AF6CEE" w:rsidR="00696EBB" w:rsidRDefault="00696EBB" w:rsidP="00696EBB">
      <w:pPr>
        <w:pStyle w:val="ListParagraph"/>
      </w:pPr>
    </w:p>
    <w:p w14:paraId="7FF2C265" w14:textId="6D26B21E" w:rsidR="00696EBB" w:rsidRDefault="00696EBB" w:rsidP="00696EBB">
      <w:pPr>
        <w:pStyle w:val="ListParagraph"/>
        <w:numPr>
          <w:ilvl w:val="0"/>
          <w:numId w:val="48"/>
        </w:numPr>
      </w:pPr>
      <w:r w:rsidRPr="00696EBB">
        <w:t>Add a new UI element</w:t>
      </w:r>
    </w:p>
    <w:p w14:paraId="008C2835" w14:textId="1808BCB9" w:rsidR="00696EBB" w:rsidRDefault="00696EBB" w:rsidP="00696EBB">
      <w:pPr>
        <w:pStyle w:val="ListParagraph"/>
        <w:numPr>
          <w:ilvl w:val="0"/>
          <w:numId w:val="48"/>
        </w:numPr>
      </w:pPr>
      <w:r>
        <w:t>Save</w:t>
      </w:r>
    </w:p>
    <w:p w14:paraId="223CB8E9" w14:textId="4F458DA3" w:rsidR="00696EBB" w:rsidRDefault="00696EBB" w:rsidP="00696EBB">
      <w:pPr>
        <w:pStyle w:val="ListParagraph"/>
        <w:numPr>
          <w:ilvl w:val="0"/>
          <w:numId w:val="48"/>
        </w:numPr>
      </w:pPr>
      <w:r>
        <w:t>Browser</w:t>
      </w:r>
    </w:p>
    <w:p w14:paraId="74FB675D" w14:textId="77777777" w:rsidR="00573926" w:rsidRDefault="009F1F74" w:rsidP="00696EBB">
      <w:pPr>
        <w:pStyle w:val="ListParagraph"/>
        <w:numPr>
          <w:ilvl w:val="0"/>
          <w:numId w:val="48"/>
        </w:numPr>
      </w:pPr>
      <w:r>
        <w:t>None of the above</w:t>
      </w:r>
    </w:p>
    <w:p w14:paraId="3A5789A5" w14:textId="10D6F1FF" w:rsidR="00696EBB" w:rsidRDefault="00573926" w:rsidP="00573926">
      <w:pPr>
        <w:ind w:left="720"/>
      </w:pPr>
      <w:r>
        <w:t>Answer: A</w:t>
      </w:r>
      <w:commentRangeStart w:id="273"/>
      <w:r>
        <w:t xml:space="preserve">. </w:t>
      </w:r>
      <w:r w:rsidRPr="00573926">
        <w:t>Add a new UI element</w:t>
      </w:r>
      <w:commentRangeEnd w:id="273"/>
      <w:r w:rsidR="00850313">
        <w:rPr>
          <w:rStyle w:val="CommentReference"/>
        </w:rPr>
        <w:commentReference w:id="273"/>
      </w:r>
      <w:ins w:id="274" w:author="蓝 天云" w:date="2021-03-28T22:09:00Z">
        <w:r w:rsidR="00156C2E">
          <w:t xml:space="preserve"> -  You need to click this button to start capture elements</w:t>
        </w:r>
      </w:ins>
    </w:p>
    <w:p w14:paraId="03155356" w14:textId="4CC2B2DD" w:rsidR="009F1F74" w:rsidRDefault="009F1F74" w:rsidP="009F1F74"/>
    <w:p w14:paraId="0DD416CA" w14:textId="7DDDED76" w:rsidR="0022256C" w:rsidRDefault="0022256C" w:rsidP="0022256C">
      <w:pPr>
        <w:pStyle w:val="ListParagraph"/>
        <w:numPr>
          <w:ilvl w:val="0"/>
          <w:numId w:val="46"/>
        </w:numPr>
      </w:pPr>
      <w:r>
        <w:t>When you are populating text Field on web page, you need to hold the _______ and _______ to select the element.</w:t>
      </w:r>
    </w:p>
    <w:p w14:paraId="45EBB3D7" w14:textId="7E5F0F33" w:rsidR="0022256C" w:rsidRDefault="0022256C" w:rsidP="0022256C">
      <w:pPr>
        <w:pStyle w:val="ListParagraph"/>
      </w:pPr>
    </w:p>
    <w:p w14:paraId="1FD71E67" w14:textId="7020635E" w:rsidR="0022256C" w:rsidRDefault="0022256C" w:rsidP="0022256C">
      <w:pPr>
        <w:pStyle w:val="ListParagraph"/>
        <w:numPr>
          <w:ilvl w:val="0"/>
          <w:numId w:val="49"/>
        </w:numPr>
      </w:pPr>
      <w:r>
        <w:t>Left CTRL</w:t>
      </w:r>
      <w:ins w:id="275" w:author="Kent Weare" w:date="2021-03-26T16:24:00Z">
        <w:r w:rsidR="00850313">
          <w:t xml:space="preserve"> +</w:t>
        </w:r>
      </w:ins>
      <w:del w:id="276" w:author="Kent Weare" w:date="2021-03-26T16:24:00Z">
        <w:r w:rsidDel="00850313">
          <w:delText>;</w:delText>
        </w:r>
      </w:del>
      <w:r>
        <w:t xml:space="preserve"> Left-Click</w:t>
      </w:r>
    </w:p>
    <w:p w14:paraId="7D2CD977" w14:textId="4F0907A3" w:rsidR="0022256C" w:rsidRDefault="0022256C" w:rsidP="0022256C">
      <w:pPr>
        <w:pStyle w:val="ListParagraph"/>
        <w:numPr>
          <w:ilvl w:val="0"/>
          <w:numId w:val="49"/>
        </w:numPr>
      </w:pPr>
      <w:r>
        <w:t>Left Tab</w:t>
      </w:r>
      <w:ins w:id="277" w:author="Kent Weare" w:date="2021-03-26T16:23:00Z">
        <w:r w:rsidR="00850313">
          <w:t xml:space="preserve"> </w:t>
        </w:r>
      </w:ins>
      <w:ins w:id="278" w:author="Kent Weare" w:date="2021-03-26T16:24:00Z">
        <w:r w:rsidR="00850313">
          <w:t>+</w:t>
        </w:r>
      </w:ins>
      <w:del w:id="279" w:author="Kent Weare" w:date="2021-03-26T16:23:00Z">
        <w:r w:rsidDel="00850313">
          <w:delText>;</w:delText>
        </w:r>
      </w:del>
      <w:r>
        <w:t xml:space="preserve"> Left-Click</w:t>
      </w:r>
    </w:p>
    <w:p w14:paraId="036B9AA0" w14:textId="71C91DB2" w:rsidR="0022256C" w:rsidRDefault="0022256C" w:rsidP="0022256C">
      <w:pPr>
        <w:pStyle w:val="ListParagraph"/>
        <w:numPr>
          <w:ilvl w:val="0"/>
          <w:numId w:val="49"/>
        </w:numPr>
      </w:pPr>
      <w:r>
        <w:t>Left CTRL</w:t>
      </w:r>
      <w:ins w:id="280" w:author="Kent Weare" w:date="2021-03-26T16:23:00Z">
        <w:r w:rsidR="00850313">
          <w:t xml:space="preserve"> +</w:t>
        </w:r>
      </w:ins>
      <w:del w:id="281" w:author="Kent Weare" w:date="2021-03-26T16:23:00Z">
        <w:r w:rsidDel="00850313">
          <w:delText>;</w:delText>
        </w:r>
      </w:del>
      <w:r>
        <w:t xml:space="preserve"> Right-Click</w:t>
      </w:r>
    </w:p>
    <w:p w14:paraId="2A98E9B7" w14:textId="02D0E6CC" w:rsidR="0022256C" w:rsidRDefault="0022256C" w:rsidP="0022256C">
      <w:pPr>
        <w:pStyle w:val="ListParagraph"/>
        <w:numPr>
          <w:ilvl w:val="0"/>
          <w:numId w:val="49"/>
        </w:numPr>
      </w:pPr>
      <w:r>
        <w:t>Left Tab</w:t>
      </w:r>
      <w:del w:id="282" w:author="Kent Weare" w:date="2021-03-26T16:23:00Z">
        <w:r w:rsidDel="00850313">
          <w:delText xml:space="preserve">; </w:delText>
        </w:r>
      </w:del>
      <w:ins w:id="283" w:author="Kent Weare" w:date="2021-03-26T16:23:00Z">
        <w:r w:rsidR="00850313">
          <w:t xml:space="preserve"> + </w:t>
        </w:r>
      </w:ins>
      <w:r>
        <w:t xml:space="preserve">Right-Click </w:t>
      </w:r>
    </w:p>
    <w:p w14:paraId="0D08FC8E" w14:textId="1837B2E0" w:rsidR="00573926" w:rsidRDefault="00573926" w:rsidP="00573926">
      <w:pPr>
        <w:ind w:left="720"/>
      </w:pPr>
      <w:r>
        <w:t>Answer: A. Left CTRL</w:t>
      </w:r>
      <w:del w:id="284" w:author="Kent Weare" w:date="2021-03-26T16:23:00Z">
        <w:r w:rsidDel="00850313">
          <w:delText>;</w:delText>
        </w:r>
      </w:del>
      <w:ins w:id="285" w:author="Kent Weare" w:date="2021-03-26T16:23:00Z">
        <w:r w:rsidR="00850313">
          <w:t xml:space="preserve"> +</w:t>
        </w:r>
      </w:ins>
      <w:r>
        <w:t xml:space="preserve"> Left-Click</w:t>
      </w:r>
    </w:p>
    <w:p w14:paraId="49352460" w14:textId="7317D0A9" w:rsidR="7DAB46E3" w:rsidRDefault="7DAB46E3" w:rsidP="7DAB46E3">
      <w:pPr>
        <w:ind w:left="720"/>
      </w:pPr>
    </w:p>
    <w:p w14:paraId="22510E4F" w14:textId="52180CE3" w:rsidR="7DAB46E3" w:rsidRDefault="7DAB46E3" w:rsidP="7DAB46E3"/>
    <w:p w14:paraId="090A8096" w14:textId="5B5E6C51" w:rsidR="7DAB46E3" w:rsidRDefault="7DAB46E3" w:rsidP="7DAB46E3"/>
    <w:p w14:paraId="053671D2" w14:textId="0D67FB73" w:rsidR="7DAB46E3" w:rsidRDefault="7DAB46E3" w:rsidP="7DAB46E3"/>
    <w:p w14:paraId="55A1C353" w14:textId="77777777" w:rsidR="00666F33" w:rsidRDefault="00666F33" w:rsidP="7DAB46E3">
      <w:pPr>
        <w:spacing w:line="252" w:lineRule="auto"/>
        <w:rPr>
          <w:ins w:id="286" w:author="蓝 天云" w:date="2021-03-28T19:37:00Z"/>
          <w:rFonts w:ascii="Segoe UI Semibold" w:eastAsia="Segoe UI Semibold" w:hAnsi="Segoe UI Semibold" w:cs="Segoe UI Semibold"/>
          <w:color w:val="004BBB"/>
          <w:sz w:val="40"/>
          <w:szCs w:val="40"/>
        </w:rPr>
      </w:pPr>
    </w:p>
    <w:p w14:paraId="001A4A4F" w14:textId="783CF577" w:rsidR="39AD2405" w:rsidRDefault="39AD2405" w:rsidP="7DAB46E3">
      <w:pPr>
        <w:spacing w:line="252" w:lineRule="auto"/>
      </w:pPr>
      <w:r w:rsidRPr="7DAB46E3">
        <w:rPr>
          <w:rFonts w:ascii="Segoe UI Semibold" w:eastAsia="Segoe UI Semibold" w:hAnsi="Segoe UI Semibold" w:cs="Segoe UI Semibold"/>
          <w:color w:val="004BBB"/>
          <w:sz w:val="40"/>
          <w:szCs w:val="40"/>
        </w:rPr>
        <w:t>Check your knowledge</w:t>
      </w:r>
    </w:p>
    <w:p w14:paraId="5D094054" w14:textId="5DB07821" w:rsidR="39AD2405" w:rsidRDefault="39AD2405" w:rsidP="7DAB46E3">
      <w:pPr>
        <w:spacing w:line="257" w:lineRule="auto"/>
      </w:pPr>
      <w:r w:rsidRPr="7DAB46E3">
        <w:rPr>
          <w:rFonts w:ascii="Calibri" w:eastAsia="Calibri" w:hAnsi="Calibri" w:cs="Calibri"/>
        </w:rPr>
        <w:t>Lab 10</w:t>
      </w:r>
    </w:p>
    <w:p w14:paraId="78C74DC7" w14:textId="7C30BC2A" w:rsidR="39AD2405" w:rsidRDefault="39AD2405" w:rsidP="7DAB46E3">
      <w:pPr>
        <w:spacing w:line="257" w:lineRule="auto"/>
      </w:pPr>
      <w:r w:rsidRPr="7DAB46E3">
        <w:rPr>
          <w:rFonts w:ascii="Calibri" w:eastAsia="Calibri" w:hAnsi="Calibri" w:cs="Calibri"/>
        </w:rPr>
        <w:t>7 mins</w:t>
      </w:r>
    </w:p>
    <w:p w14:paraId="2306C5E6" w14:textId="233515FD" w:rsidR="39AD2405" w:rsidRPr="00850313" w:rsidDel="00850313" w:rsidRDefault="39AD2405" w:rsidP="00850313">
      <w:pPr>
        <w:pStyle w:val="ListParagraph"/>
        <w:numPr>
          <w:ilvl w:val="0"/>
          <w:numId w:val="5"/>
        </w:numPr>
        <w:rPr>
          <w:del w:id="287" w:author="Kent Weare" w:date="2021-03-26T16:24:00Z"/>
          <w:rPrChange w:id="288" w:author="Kent Weare" w:date="2021-03-26T16:24:00Z">
            <w:rPr>
              <w:del w:id="289" w:author="Kent Weare" w:date="2021-03-26T16:24:00Z"/>
              <w:rFonts w:ascii="Calibri" w:eastAsia="Calibri" w:hAnsi="Calibri" w:cs="Calibri"/>
            </w:rPr>
          </w:rPrChange>
        </w:rPr>
      </w:pPr>
      <w:r w:rsidRPr="7DAB46E3">
        <w:rPr>
          <w:rFonts w:ascii="Calibri" w:eastAsia="Calibri" w:hAnsi="Calibri" w:cs="Calibri"/>
        </w:rPr>
        <w:t>All VMs need to have the same machine login credential to be joined to a cluster.</w:t>
      </w:r>
    </w:p>
    <w:p w14:paraId="14EB663D" w14:textId="77777777" w:rsidR="00850313" w:rsidRDefault="00850313" w:rsidP="7DAB46E3">
      <w:pPr>
        <w:pStyle w:val="ListParagraph"/>
        <w:numPr>
          <w:ilvl w:val="0"/>
          <w:numId w:val="5"/>
        </w:numPr>
        <w:rPr>
          <w:ins w:id="290" w:author="Kent Weare" w:date="2021-03-26T16:24:00Z"/>
        </w:rPr>
      </w:pPr>
    </w:p>
    <w:p w14:paraId="341EE399" w14:textId="43C0E786" w:rsidR="39AD2405" w:rsidRDefault="39AD2405">
      <w:pPr>
        <w:pStyle w:val="ListParagraph"/>
        <w:pPrChange w:id="291" w:author="Kent Weare" w:date="2021-03-26T16:24:00Z">
          <w:pPr>
            <w:spacing w:line="257" w:lineRule="auto"/>
          </w:pPr>
        </w:pPrChange>
      </w:pPr>
      <w:del w:id="292" w:author="Kent Weare" w:date="2021-03-26T16:24:00Z">
        <w:r w:rsidRPr="00850313" w:rsidDel="00850313">
          <w:rPr>
            <w:rFonts w:ascii="Calibri" w:eastAsia="Calibri" w:hAnsi="Calibri" w:cs="Calibri"/>
            <w:rPrChange w:id="293" w:author="Kent Weare" w:date="2021-03-26T16:24:00Z">
              <w:rPr/>
            </w:rPrChange>
          </w:rPr>
          <w:delText xml:space="preserve"> </w:delText>
        </w:r>
      </w:del>
    </w:p>
    <w:p w14:paraId="3A67BBE6" w14:textId="5248758F" w:rsidR="39AD2405" w:rsidRDefault="39AD2405" w:rsidP="7DAB46E3">
      <w:pPr>
        <w:pStyle w:val="ListParagraph"/>
        <w:numPr>
          <w:ilvl w:val="0"/>
          <w:numId w:val="4"/>
        </w:numPr>
      </w:pPr>
      <w:r w:rsidRPr="7DAB46E3">
        <w:rPr>
          <w:rFonts w:ascii="Calibri" w:eastAsia="Calibri" w:hAnsi="Calibri" w:cs="Calibri"/>
        </w:rPr>
        <w:t>True</w:t>
      </w:r>
    </w:p>
    <w:p w14:paraId="5568EADD" w14:textId="0D6344DC" w:rsidR="39AD2405" w:rsidRDefault="39AD2405" w:rsidP="7DAB46E3">
      <w:pPr>
        <w:pStyle w:val="ListParagraph"/>
        <w:numPr>
          <w:ilvl w:val="0"/>
          <w:numId w:val="4"/>
        </w:numPr>
      </w:pPr>
      <w:r w:rsidRPr="7DAB46E3">
        <w:rPr>
          <w:rFonts w:ascii="Calibri" w:eastAsia="Calibri" w:hAnsi="Calibri" w:cs="Calibri"/>
        </w:rPr>
        <w:t>False</w:t>
      </w:r>
    </w:p>
    <w:p w14:paraId="48BD62C5" w14:textId="3DEE71C1" w:rsidR="39AD2405" w:rsidRDefault="39AD2405">
      <w:pPr>
        <w:spacing w:line="257" w:lineRule="auto"/>
        <w:ind w:left="360"/>
        <w:pPrChange w:id="294" w:author="蓝 天云" w:date="2021-03-28T22:00:00Z">
          <w:pPr>
            <w:spacing w:line="257" w:lineRule="auto"/>
          </w:pPr>
        </w:pPrChange>
      </w:pPr>
      <w:r w:rsidRPr="7DAB46E3">
        <w:rPr>
          <w:rFonts w:ascii="Calibri" w:eastAsia="Calibri" w:hAnsi="Calibri" w:cs="Calibri"/>
        </w:rPr>
        <w:t>Answer: A. True</w:t>
      </w:r>
      <w:ins w:id="295" w:author="Kent Weare" w:date="2021-03-26T16:24:00Z">
        <w:r w:rsidR="001934F4">
          <w:rPr>
            <w:rFonts w:ascii="Calibri" w:eastAsia="Calibri" w:hAnsi="Calibri" w:cs="Calibri"/>
          </w:rPr>
          <w:t xml:space="preserve">. This is required since any of the machines </w:t>
        </w:r>
      </w:ins>
      <w:ins w:id="296" w:author="Kent Weare" w:date="2021-03-26T16:25:00Z">
        <w:r w:rsidR="001934F4">
          <w:rPr>
            <w:rFonts w:ascii="Calibri" w:eastAsia="Calibri" w:hAnsi="Calibri" w:cs="Calibri"/>
          </w:rPr>
          <w:t>in a cluster may be chosen to run the Desktop flow script. We can only include 1 connection in our flow, which means that the account used in the connection must have access to all machines in the cluster.</w:t>
        </w:r>
      </w:ins>
    </w:p>
    <w:p w14:paraId="002AD52C" w14:textId="57986AC1" w:rsidR="39AD2405" w:rsidRDefault="39AD2405" w:rsidP="7DAB46E3">
      <w:pPr>
        <w:spacing w:line="257" w:lineRule="auto"/>
      </w:pPr>
      <w:r w:rsidRPr="7DAB46E3">
        <w:rPr>
          <w:rFonts w:ascii="Calibri" w:eastAsia="Calibri" w:hAnsi="Calibri" w:cs="Calibri"/>
        </w:rPr>
        <w:t xml:space="preserve"> </w:t>
      </w:r>
    </w:p>
    <w:p w14:paraId="45BF605E" w14:textId="7B6DB297" w:rsidR="39AD2405" w:rsidRPr="00850313" w:rsidDel="00850313" w:rsidRDefault="39AD2405" w:rsidP="00850313">
      <w:pPr>
        <w:pStyle w:val="ListParagraph"/>
        <w:numPr>
          <w:ilvl w:val="0"/>
          <w:numId w:val="5"/>
        </w:numPr>
        <w:rPr>
          <w:del w:id="297" w:author="Kent Weare" w:date="2021-03-26T16:24:00Z"/>
          <w:rPrChange w:id="298" w:author="Kent Weare" w:date="2021-03-26T16:24:00Z">
            <w:rPr>
              <w:del w:id="299" w:author="Kent Weare" w:date="2021-03-26T16:24:00Z"/>
              <w:rFonts w:ascii="Calibri" w:eastAsia="Calibri" w:hAnsi="Calibri" w:cs="Calibri"/>
            </w:rPr>
          </w:rPrChange>
        </w:rPr>
      </w:pPr>
      <w:del w:id="300" w:author="Kent Weare" w:date="2021-03-26T16:25:00Z">
        <w:r w:rsidRPr="7DAB46E3" w:rsidDel="001934F4">
          <w:rPr>
            <w:rFonts w:ascii="Calibri" w:eastAsia="Calibri" w:hAnsi="Calibri" w:cs="Calibri"/>
          </w:rPr>
          <w:delText xml:space="preserve">On </w:delText>
        </w:r>
      </w:del>
      <w:ins w:id="301" w:author="Kent Weare" w:date="2021-03-26T16:25:00Z">
        <w:r w:rsidR="001934F4">
          <w:rPr>
            <w:rFonts w:ascii="Calibri" w:eastAsia="Calibri" w:hAnsi="Calibri" w:cs="Calibri"/>
          </w:rPr>
          <w:t>In</w:t>
        </w:r>
        <w:r w:rsidR="001934F4" w:rsidRPr="7DAB46E3">
          <w:rPr>
            <w:rFonts w:ascii="Calibri" w:eastAsia="Calibri" w:hAnsi="Calibri" w:cs="Calibri"/>
          </w:rPr>
          <w:t xml:space="preserve"> </w:t>
        </w:r>
      </w:ins>
      <w:r w:rsidRPr="7DAB46E3">
        <w:rPr>
          <w:rFonts w:ascii="Calibri" w:eastAsia="Calibri" w:hAnsi="Calibri" w:cs="Calibri"/>
        </w:rPr>
        <w:t>the</w:t>
      </w:r>
      <w:ins w:id="302" w:author="Kent Weare" w:date="2021-03-26T16:25:00Z">
        <w:r w:rsidR="001934F4">
          <w:rPr>
            <w:rFonts w:ascii="Calibri" w:eastAsia="Calibri" w:hAnsi="Calibri" w:cs="Calibri"/>
          </w:rPr>
          <w:t xml:space="preserve"> Power Automate maker</w:t>
        </w:r>
      </w:ins>
      <w:r w:rsidRPr="7DAB46E3">
        <w:rPr>
          <w:rFonts w:ascii="Calibri" w:eastAsia="Calibri" w:hAnsi="Calibri" w:cs="Calibri"/>
        </w:rPr>
        <w:t xml:space="preserve"> portal, you will see </w:t>
      </w:r>
      <w:ins w:id="303" w:author="Kent Weare" w:date="2021-03-26T16:25:00Z">
        <w:r w:rsidR="001934F4">
          <w:rPr>
            <w:rFonts w:ascii="Calibri" w:eastAsia="Calibri" w:hAnsi="Calibri" w:cs="Calibri"/>
          </w:rPr>
          <w:t xml:space="preserve">if a </w:t>
        </w:r>
      </w:ins>
      <w:del w:id="304" w:author="Kent Weare" w:date="2021-03-26T16:25:00Z">
        <w:r w:rsidRPr="7DAB46E3" w:rsidDel="001934F4">
          <w:rPr>
            <w:rFonts w:ascii="Calibri" w:eastAsia="Calibri" w:hAnsi="Calibri" w:cs="Calibri"/>
          </w:rPr>
          <w:delText xml:space="preserve">the </w:delText>
        </w:r>
      </w:del>
      <w:r w:rsidRPr="7DAB46E3">
        <w:rPr>
          <w:rFonts w:ascii="Calibri" w:eastAsia="Calibri" w:hAnsi="Calibri" w:cs="Calibri"/>
        </w:rPr>
        <w:t>gateway is online as well under Data &gt; _______?</w:t>
      </w:r>
    </w:p>
    <w:p w14:paraId="041C0D7D" w14:textId="77777777" w:rsidR="00850313" w:rsidRDefault="00850313" w:rsidP="7DAB46E3">
      <w:pPr>
        <w:pStyle w:val="ListParagraph"/>
        <w:numPr>
          <w:ilvl w:val="0"/>
          <w:numId w:val="5"/>
        </w:numPr>
        <w:rPr>
          <w:ins w:id="305" w:author="Kent Weare" w:date="2021-03-26T16:24:00Z"/>
        </w:rPr>
      </w:pPr>
    </w:p>
    <w:p w14:paraId="5DD40801" w14:textId="3D00DA74" w:rsidR="39AD2405" w:rsidRDefault="39AD2405">
      <w:pPr>
        <w:pStyle w:val="ListParagraph"/>
        <w:pPrChange w:id="306" w:author="Kent Weare" w:date="2021-03-26T16:24:00Z">
          <w:pPr>
            <w:spacing w:line="257" w:lineRule="auto"/>
          </w:pPr>
        </w:pPrChange>
      </w:pPr>
      <w:del w:id="307" w:author="Kent Weare" w:date="2021-03-26T16:24:00Z">
        <w:r w:rsidRPr="00850313" w:rsidDel="00850313">
          <w:rPr>
            <w:rFonts w:ascii="Calibri" w:eastAsia="Calibri" w:hAnsi="Calibri" w:cs="Calibri"/>
            <w:rPrChange w:id="308" w:author="Kent Weare" w:date="2021-03-26T16:24:00Z">
              <w:rPr/>
            </w:rPrChange>
          </w:rPr>
          <w:delText xml:space="preserve"> </w:delText>
        </w:r>
      </w:del>
    </w:p>
    <w:p w14:paraId="182F6E59" w14:textId="63BAF809" w:rsidR="39AD2405" w:rsidRDefault="39AD2405" w:rsidP="7DAB46E3">
      <w:pPr>
        <w:pStyle w:val="ListParagraph"/>
        <w:numPr>
          <w:ilvl w:val="0"/>
          <w:numId w:val="3"/>
        </w:numPr>
      </w:pPr>
      <w:r w:rsidRPr="7DAB46E3">
        <w:rPr>
          <w:rFonts w:ascii="Calibri" w:eastAsia="Calibri" w:hAnsi="Calibri" w:cs="Calibri"/>
        </w:rPr>
        <w:t>Entities</w:t>
      </w:r>
    </w:p>
    <w:p w14:paraId="3C8456CC" w14:textId="2BB9030F" w:rsidR="39AD2405" w:rsidRDefault="39AD2405" w:rsidP="7DAB46E3">
      <w:pPr>
        <w:pStyle w:val="ListParagraph"/>
        <w:numPr>
          <w:ilvl w:val="0"/>
          <w:numId w:val="3"/>
        </w:numPr>
      </w:pPr>
      <w:r w:rsidRPr="7DAB46E3">
        <w:rPr>
          <w:rFonts w:ascii="Calibri" w:eastAsia="Calibri" w:hAnsi="Calibri" w:cs="Calibri"/>
        </w:rPr>
        <w:t>Connections</w:t>
      </w:r>
    </w:p>
    <w:p w14:paraId="0D1EA08D" w14:textId="09E454A4" w:rsidR="39AD2405" w:rsidRDefault="39AD2405" w:rsidP="7DAB46E3">
      <w:pPr>
        <w:pStyle w:val="ListParagraph"/>
        <w:numPr>
          <w:ilvl w:val="0"/>
          <w:numId w:val="3"/>
        </w:numPr>
      </w:pPr>
      <w:r w:rsidRPr="7DAB46E3">
        <w:rPr>
          <w:rFonts w:ascii="Calibri" w:eastAsia="Calibri" w:hAnsi="Calibri" w:cs="Calibri"/>
        </w:rPr>
        <w:t xml:space="preserve">Custom connectors </w:t>
      </w:r>
    </w:p>
    <w:p w14:paraId="61B84022" w14:textId="2ED42102" w:rsidR="39AD2405" w:rsidRDefault="39AD2405" w:rsidP="7DAB46E3">
      <w:pPr>
        <w:pStyle w:val="ListParagraph"/>
        <w:numPr>
          <w:ilvl w:val="0"/>
          <w:numId w:val="3"/>
        </w:numPr>
      </w:pPr>
      <w:r w:rsidRPr="7DAB46E3">
        <w:rPr>
          <w:rFonts w:ascii="Calibri" w:eastAsia="Calibri" w:hAnsi="Calibri" w:cs="Calibri"/>
        </w:rPr>
        <w:t>Gateways</w:t>
      </w:r>
    </w:p>
    <w:p w14:paraId="7D641B18" w14:textId="4EF803E9" w:rsidR="39AD2405" w:rsidRDefault="39AD2405">
      <w:pPr>
        <w:spacing w:line="257" w:lineRule="auto"/>
        <w:ind w:firstLine="360"/>
        <w:pPrChange w:id="309" w:author="蓝 天云" w:date="2021-03-28T22:00:00Z">
          <w:pPr>
            <w:spacing w:line="257" w:lineRule="auto"/>
          </w:pPr>
        </w:pPrChange>
      </w:pPr>
      <w:r w:rsidRPr="7DAB46E3">
        <w:rPr>
          <w:rFonts w:ascii="Calibri" w:eastAsia="Calibri" w:hAnsi="Calibri" w:cs="Calibri"/>
        </w:rPr>
        <w:t>Answer: D. Gateways</w:t>
      </w:r>
    </w:p>
    <w:p w14:paraId="4A988B5D" w14:textId="352064E1" w:rsidR="39AD2405" w:rsidRDefault="39AD2405" w:rsidP="7DAB46E3">
      <w:pPr>
        <w:spacing w:line="257" w:lineRule="auto"/>
      </w:pPr>
      <w:r w:rsidRPr="7DAB46E3">
        <w:rPr>
          <w:rFonts w:ascii="Calibri" w:eastAsia="Calibri" w:hAnsi="Calibri" w:cs="Calibri"/>
        </w:rPr>
        <w:t xml:space="preserve"> </w:t>
      </w:r>
    </w:p>
    <w:p w14:paraId="093AA54E" w14:textId="44B9429B" w:rsidR="39AD2405" w:rsidRDefault="39AD2405" w:rsidP="7DAB46E3">
      <w:pPr>
        <w:pStyle w:val="ListParagraph"/>
        <w:numPr>
          <w:ilvl w:val="0"/>
          <w:numId w:val="5"/>
        </w:numPr>
      </w:pPr>
      <w:r w:rsidRPr="7DAB46E3">
        <w:rPr>
          <w:rFonts w:ascii="Calibri" w:eastAsia="Calibri" w:hAnsi="Calibri" w:cs="Calibri"/>
        </w:rPr>
        <w:t>What would you do if the installation location paths are different for the Contoso app on the machine at recording time vs the VM used for playback time? (Select all correct answers)</w:t>
      </w:r>
    </w:p>
    <w:p w14:paraId="362D18FE" w14:textId="67F12D8E" w:rsidR="39AD2405" w:rsidRDefault="39AD2405" w:rsidP="7DAB46E3">
      <w:pPr>
        <w:spacing w:line="257" w:lineRule="auto"/>
      </w:pPr>
      <w:r w:rsidRPr="7DAB46E3">
        <w:rPr>
          <w:rFonts w:ascii="Calibri" w:eastAsia="Calibri" w:hAnsi="Calibri" w:cs="Calibri"/>
        </w:rPr>
        <w:t xml:space="preserve"> </w:t>
      </w:r>
    </w:p>
    <w:p w14:paraId="7665EF0B" w14:textId="10EDE622" w:rsidR="39AD2405" w:rsidRDefault="008670F1" w:rsidP="7DAB46E3">
      <w:pPr>
        <w:pStyle w:val="ListParagraph"/>
        <w:numPr>
          <w:ilvl w:val="0"/>
          <w:numId w:val="2"/>
        </w:numPr>
      </w:pPr>
      <w:ins w:id="310" w:author="Kent Weare" w:date="2021-03-26T16:26:00Z">
        <w:r>
          <w:rPr>
            <w:rFonts w:ascii="Calibri" w:eastAsia="Calibri" w:hAnsi="Calibri" w:cs="Calibri"/>
          </w:rPr>
          <w:t>M</w:t>
        </w:r>
      </w:ins>
      <w:del w:id="311" w:author="Kent Weare" w:date="2021-03-26T16:26:00Z">
        <w:r w:rsidR="39AD2405" w:rsidRPr="7DAB46E3" w:rsidDel="008670F1">
          <w:rPr>
            <w:rFonts w:ascii="Calibri" w:eastAsia="Calibri" w:hAnsi="Calibri" w:cs="Calibri"/>
          </w:rPr>
          <w:delText>m</w:delText>
        </w:r>
      </w:del>
      <w:r w:rsidR="39AD2405" w:rsidRPr="7DAB46E3">
        <w:rPr>
          <w:rFonts w:ascii="Calibri" w:eastAsia="Calibri" w:hAnsi="Calibri" w:cs="Calibri"/>
        </w:rPr>
        <w:t>odify the path manually from the portal script steps</w:t>
      </w:r>
    </w:p>
    <w:p w14:paraId="48899CA1" w14:textId="4943E464" w:rsidR="39AD2405" w:rsidRDefault="008670F1" w:rsidP="7DAB46E3">
      <w:pPr>
        <w:pStyle w:val="ListParagraph"/>
        <w:numPr>
          <w:ilvl w:val="0"/>
          <w:numId w:val="2"/>
        </w:numPr>
      </w:pPr>
      <w:ins w:id="312" w:author="Kent Weare" w:date="2021-03-26T16:26:00Z">
        <w:r>
          <w:rPr>
            <w:rFonts w:ascii="Calibri" w:eastAsia="Calibri" w:hAnsi="Calibri" w:cs="Calibri"/>
          </w:rPr>
          <w:t>U</w:t>
        </w:r>
      </w:ins>
      <w:del w:id="313" w:author="Kent Weare" w:date="2021-03-26T16:26:00Z">
        <w:r w:rsidR="39AD2405" w:rsidRPr="7DAB46E3" w:rsidDel="008670F1">
          <w:rPr>
            <w:rFonts w:ascii="Calibri" w:eastAsia="Calibri" w:hAnsi="Calibri" w:cs="Calibri"/>
          </w:rPr>
          <w:delText>u</w:delText>
        </w:r>
      </w:del>
      <w:r w:rsidR="39AD2405" w:rsidRPr="7DAB46E3">
        <w:rPr>
          <w:rFonts w:ascii="Calibri" w:eastAsia="Calibri" w:hAnsi="Calibri" w:cs="Calibri"/>
        </w:rPr>
        <w:t xml:space="preserve">ninstall/reinstall the Contoso app on the VM to </w:t>
      </w:r>
      <w:ins w:id="314" w:author="Kent Weare" w:date="2021-03-26T16:26:00Z">
        <w:r>
          <w:rPr>
            <w:rFonts w:ascii="Calibri" w:eastAsia="Calibri" w:hAnsi="Calibri" w:cs="Calibri"/>
          </w:rPr>
          <w:t xml:space="preserve">use </w:t>
        </w:r>
      </w:ins>
      <w:r w:rsidR="39AD2405" w:rsidRPr="7DAB46E3">
        <w:rPr>
          <w:rFonts w:ascii="Calibri" w:eastAsia="Calibri" w:hAnsi="Calibri" w:cs="Calibri"/>
        </w:rPr>
        <w:t>the same path</w:t>
      </w:r>
    </w:p>
    <w:p w14:paraId="1E3A2218" w14:textId="7817429F" w:rsidR="39AD2405" w:rsidRDefault="39AD2405" w:rsidP="7DAB46E3">
      <w:pPr>
        <w:pStyle w:val="ListParagraph"/>
        <w:numPr>
          <w:ilvl w:val="0"/>
          <w:numId w:val="2"/>
        </w:numPr>
      </w:pPr>
      <w:del w:id="315" w:author="Kent Weare" w:date="2021-03-26T16:26:00Z">
        <w:r w:rsidRPr="7DAB46E3" w:rsidDel="008670F1">
          <w:rPr>
            <w:rFonts w:ascii="Calibri" w:eastAsia="Calibri" w:hAnsi="Calibri" w:cs="Calibri"/>
          </w:rPr>
          <w:delText>Simply d</w:delText>
        </w:r>
      </w:del>
      <w:ins w:id="316" w:author="Kent Weare" w:date="2021-03-26T16:26:00Z">
        <w:r w:rsidR="008670F1">
          <w:rPr>
            <w:rFonts w:ascii="Calibri" w:eastAsia="Calibri" w:hAnsi="Calibri" w:cs="Calibri"/>
          </w:rPr>
          <w:t>D</w:t>
        </w:r>
      </w:ins>
      <w:r w:rsidRPr="7DAB46E3">
        <w:rPr>
          <w:rFonts w:ascii="Calibri" w:eastAsia="Calibri" w:hAnsi="Calibri" w:cs="Calibri"/>
        </w:rPr>
        <w:t>elete the script and re-record the Desktop flow on the VM again to pick up the correct path</w:t>
      </w:r>
    </w:p>
    <w:p w14:paraId="5BAF6294" w14:textId="7B8B506E" w:rsidR="39AD2405" w:rsidRDefault="39AD2405" w:rsidP="7DAB46E3">
      <w:pPr>
        <w:pStyle w:val="ListParagraph"/>
        <w:numPr>
          <w:ilvl w:val="0"/>
          <w:numId w:val="2"/>
        </w:numPr>
      </w:pPr>
      <w:r w:rsidRPr="7DAB46E3">
        <w:rPr>
          <w:rFonts w:ascii="Calibri" w:eastAsia="Calibri" w:hAnsi="Calibri" w:cs="Calibri"/>
        </w:rPr>
        <w:t>You don’t need to make any changes</w:t>
      </w:r>
    </w:p>
    <w:p w14:paraId="6E8F0835" w14:textId="29B64065" w:rsidR="39AD2405" w:rsidRDefault="39AD2405">
      <w:pPr>
        <w:spacing w:line="257" w:lineRule="auto"/>
        <w:ind w:firstLine="360"/>
        <w:pPrChange w:id="317" w:author="蓝 天云" w:date="2021-03-28T22:00:00Z">
          <w:pPr>
            <w:spacing w:line="257" w:lineRule="auto"/>
          </w:pPr>
        </w:pPrChange>
      </w:pPr>
      <w:r w:rsidRPr="7DAB46E3">
        <w:rPr>
          <w:rFonts w:ascii="Calibri" w:eastAsia="Calibri" w:hAnsi="Calibri" w:cs="Calibri"/>
        </w:rPr>
        <w:t>Answer: A, B, C</w:t>
      </w:r>
    </w:p>
    <w:p w14:paraId="20AD305D" w14:textId="3B7D2D7B" w:rsidR="39AD2405" w:rsidRDefault="39AD2405" w:rsidP="7DAB46E3">
      <w:pPr>
        <w:spacing w:line="257" w:lineRule="auto"/>
      </w:pPr>
      <w:r w:rsidRPr="7DAB46E3">
        <w:rPr>
          <w:rFonts w:ascii="Calibri" w:eastAsia="Calibri" w:hAnsi="Calibri" w:cs="Calibri"/>
        </w:rPr>
        <w:t xml:space="preserve"> </w:t>
      </w:r>
    </w:p>
    <w:p w14:paraId="0484E433" w14:textId="47207CAD" w:rsidR="39AD2405" w:rsidRDefault="39AD2405" w:rsidP="7DAB46E3">
      <w:pPr>
        <w:pStyle w:val="ListParagraph"/>
        <w:numPr>
          <w:ilvl w:val="0"/>
          <w:numId w:val="5"/>
        </w:numPr>
      </w:pPr>
      <w:r w:rsidRPr="7DAB46E3">
        <w:rPr>
          <w:rFonts w:ascii="Calibri" w:eastAsia="Calibri" w:hAnsi="Calibri" w:cs="Calibri"/>
        </w:rPr>
        <w:t>To add new gateway instance</w:t>
      </w:r>
      <w:del w:id="318" w:author="Kent Weare" w:date="2021-03-26T16:26:00Z">
        <w:r w:rsidRPr="7DAB46E3" w:rsidDel="00C4123E">
          <w:rPr>
            <w:rFonts w:ascii="Calibri" w:eastAsia="Calibri" w:hAnsi="Calibri" w:cs="Calibri"/>
          </w:rPr>
          <w:delText>s</w:delText>
        </w:r>
      </w:del>
      <w:r w:rsidRPr="7DAB46E3">
        <w:rPr>
          <w:rFonts w:ascii="Calibri" w:eastAsia="Calibri" w:hAnsi="Calibri" w:cs="Calibri"/>
        </w:rPr>
        <w:t xml:space="preserve"> to </w:t>
      </w:r>
      <w:del w:id="319" w:author="Kent Weare" w:date="2021-03-26T16:26:00Z">
        <w:r w:rsidRPr="7DAB46E3" w:rsidDel="00C4123E">
          <w:rPr>
            <w:rFonts w:ascii="Calibri" w:eastAsia="Calibri" w:hAnsi="Calibri" w:cs="Calibri"/>
          </w:rPr>
          <w:delText xml:space="preserve">this </w:delText>
        </w:r>
      </w:del>
      <w:ins w:id="320" w:author="Kent Weare" w:date="2021-03-26T16:26:00Z">
        <w:r w:rsidR="00C4123E">
          <w:rPr>
            <w:rFonts w:ascii="Calibri" w:eastAsia="Calibri" w:hAnsi="Calibri" w:cs="Calibri"/>
          </w:rPr>
          <w:t>a</w:t>
        </w:r>
        <w:r w:rsidR="00C4123E" w:rsidRPr="7DAB46E3">
          <w:rPr>
            <w:rFonts w:ascii="Calibri" w:eastAsia="Calibri" w:hAnsi="Calibri" w:cs="Calibri"/>
          </w:rPr>
          <w:t xml:space="preserve"> </w:t>
        </w:r>
      </w:ins>
      <w:r w:rsidRPr="7DAB46E3">
        <w:rPr>
          <w:rFonts w:ascii="Calibri" w:eastAsia="Calibri" w:hAnsi="Calibri" w:cs="Calibri"/>
        </w:rPr>
        <w:t xml:space="preserve">cluster, </w:t>
      </w:r>
      <w:ins w:id="321" w:author="Kent Weare" w:date="2021-03-26T16:26:00Z">
        <w:r w:rsidR="00C4123E">
          <w:rPr>
            <w:rFonts w:ascii="Calibri" w:eastAsia="Calibri" w:hAnsi="Calibri" w:cs="Calibri"/>
          </w:rPr>
          <w:t>does the</w:t>
        </w:r>
      </w:ins>
      <w:del w:id="322" w:author="Kent Weare" w:date="2021-03-26T16:26:00Z">
        <w:r w:rsidRPr="7DAB46E3" w:rsidDel="00C4123E">
          <w:rPr>
            <w:rFonts w:ascii="Calibri" w:eastAsia="Calibri" w:hAnsi="Calibri" w:cs="Calibri"/>
          </w:rPr>
          <w:delText>this</w:delText>
        </w:r>
      </w:del>
      <w:r w:rsidRPr="7DAB46E3">
        <w:rPr>
          <w:rFonts w:ascii="Calibri" w:eastAsia="Calibri" w:hAnsi="Calibri" w:cs="Calibri"/>
        </w:rPr>
        <w:t xml:space="preserve"> primary gateway instance needs to be offline</w:t>
      </w:r>
      <w:ins w:id="323" w:author="Kent Weare" w:date="2021-03-26T16:26:00Z">
        <w:r w:rsidR="00C4123E">
          <w:rPr>
            <w:rFonts w:ascii="Calibri" w:eastAsia="Calibri" w:hAnsi="Calibri" w:cs="Calibri"/>
          </w:rPr>
          <w:t>?</w:t>
        </w:r>
      </w:ins>
      <w:del w:id="324" w:author="Kent Weare" w:date="2021-03-26T16:26:00Z">
        <w:r w:rsidRPr="7DAB46E3" w:rsidDel="00C4123E">
          <w:rPr>
            <w:rFonts w:ascii="Calibri" w:eastAsia="Calibri" w:hAnsi="Calibri" w:cs="Calibri"/>
          </w:rPr>
          <w:delText>.</w:delText>
        </w:r>
      </w:del>
    </w:p>
    <w:p w14:paraId="679D4089" w14:textId="1DBB0A9D" w:rsidR="39AD2405" w:rsidRDefault="39AD2405" w:rsidP="7DAB46E3">
      <w:pPr>
        <w:spacing w:line="257" w:lineRule="auto"/>
      </w:pPr>
      <w:r w:rsidRPr="7DAB46E3">
        <w:rPr>
          <w:rFonts w:ascii="Calibri" w:eastAsia="Calibri" w:hAnsi="Calibri" w:cs="Calibri"/>
        </w:rPr>
        <w:t xml:space="preserve"> </w:t>
      </w:r>
    </w:p>
    <w:p w14:paraId="46739363" w14:textId="53524A4C" w:rsidR="39AD2405" w:rsidRDefault="39AD2405" w:rsidP="7DAB46E3">
      <w:pPr>
        <w:pStyle w:val="ListParagraph"/>
        <w:numPr>
          <w:ilvl w:val="0"/>
          <w:numId w:val="1"/>
        </w:numPr>
      </w:pPr>
      <w:r w:rsidRPr="7DAB46E3">
        <w:rPr>
          <w:rFonts w:ascii="Calibri" w:eastAsia="Calibri" w:hAnsi="Calibri" w:cs="Calibri"/>
        </w:rPr>
        <w:lastRenderedPageBreak/>
        <w:t>True</w:t>
      </w:r>
    </w:p>
    <w:p w14:paraId="1DF077CD" w14:textId="7A0D7CA8" w:rsidR="39AD2405" w:rsidRDefault="39AD2405" w:rsidP="7DAB46E3">
      <w:pPr>
        <w:pStyle w:val="ListParagraph"/>
        <w:numPr>
          <w:ilvl w:val="0"/>
          <w:numId w:val="1"/>
        </w:numPr>
      </w:pPr>
      <w:r w:rsidRPr="7DAB46E3">
        <w:rPr>
          <w:rFonts w:ascii="Calibri" w:eastAsia="Calibri" w:hAnsi="Calibri" w:cs="Calibri"/>
        </w:rPr>
        <w:t>False</w:t>
      </w:r>
    </w:p>
    <w:p w14:paraId="48814499" w14:textId="57D08773" w:rsidR="39AD2405" w:rsidRDefault="39AD2405">
      <w:pPr>
        <w:spacing w:line="257" w:lineRule="auto"/>
        <w:ind w:firstLine="360"/>
        <w:pPrChange w:id="325" w:author="蓝 天云" w:date="2021-03-28T22:00:00Z">
          <w:pPr>
            <w:spacing w:line="257" w:lineRule="auto"/>
          </w:pPr>
        </w:pPrChange>
      </w:pPr>
      <w:r w:rsidRPr="7DAB46E3">
        <w:rPr>
          <w:rFonts w:ascii="Calibri" w:eastAsia="Calibri" w:hAnsi="Calibri" w:cs="Calibri"/>
        </w:rPr>
        <w:t>Answer: False</w:t>
      </w:r>
    </w:p>
    <w:p w14:paraId="6743BF81" w14:textId="7302A151" w:rsidR="7DAB46E3" w:rsidRDefault="7DAB46E3" w:rsidP="7DAB46E3"/>
    <w:p w14:paraId="02B7572C" w14:textId="34535E1E" w:rsidR="7DAB46E3" w:rsidRDefault="7DAB46E3" w:rsidP="7DAB46E3">
      <w:pPr>
        <w:ind w:left="720"/>
      </w:pPr>
    </w:p>
    <w:p w14:paraId="4F7DA6C2" w14:textId="6B784803" w:rsidR="7DAB46E3" w:rsidRDefault="7DAB46E3" w:rsidP="7DAB46E3">
      <w:pPr>
        <w:ind w:left="720"/>
      </w:pPr>
    </w:p>
    <w:p w14:paraId="15E8536D" w14:textId="48D71661" w:rsidR="7DAB46E3" w:rsidRDefault="7DAB46E3" w:rsidP="7DAB46E3"/>
    <w:p w14:paraId="11AA04D4" w14:textId="75B74986" w:rsidR="7DAB46E3" w:rsidRDefault="7DAB46E3" w:rsidP="7DAB46E3"/>
    <w:p w14:paraId="31762A27" w14:textId="2D8CC3A0" w:rsidR="7DAB46E3" w:rsidRDefault="7DAB46E3" w:rsidP="7DAB46E3"/>
    <w:p w14:paraId="6B9017B1" w14:textId="77777777" w:rsidR="00994717" w:rsidRDefault="00994717" w:rsidP="00994717"/>
    <w:p w14:paraId="625BF454" w14:textId="77777777" w:rsidR="00290F52" w:rsidRDefault="00290F52" w:rsidP="00290F52"/>
    <w:p w14:paraId="48F78D76" w14:textId="77777777" w:rsidR="003F3A51" w:rsidRDefault="003F3A51" w:rsidP="003F3A51"/>
    <w:p w14:paraId="30E15C8A" w14:textId="77777777" w:rsidR="009F3F91" w:rsidRDefault="009F3F91" w:rsidP="009F3F91"/>
    <w:p w14:paraId="61F88FB3" w14:textId="77777777" w:rsidR="000D2E83" w:rsidRDefault="000D2E83" w:rsidP="006F300C"/>
    <w:p w14:paraId="181B248B" w14:textId="6CC7A30B" w:rsidR="00A734E3" w:rsidRDefault="00A734E3" w:rsidP="008E505C">
      <w:pPr>
        <w:pStyle w:val="ListParagraph"/>
        <w:ind w:left="1080"/>
      </w:pPr>
    </w:p>
    <w:p w14:paraId="41C6C539" w14:textId="0188FF97" w:rsidR="003F3A51" w:rsidRDefault="003F3A51" w:rsidP="008E505C">
      <w:pPr>
        <w:pStyle w:val="ListParagraph"/>
        <w:ind w:left="1080"/>
      </w:pPr>
    </w:p>
    <w:p w14:paraId="7FC1FC33" w14:textId="77777777" w:rsidR="003F3A51" w:rsidRDefault="003F3A51" w:rsidP="008E505C">
      <w:pPr>
        <w:pStyle w:val="ListParagraph"/>
        <w:ind w:left="1080"/>
      </w:pPr>
    </w:p>
    <w:p w14:paraId="44C60030" w14:textId="7B02080D" w:rsidR="00A734E3" w:rsidRDefault="00A734E3" w:rsidP="008E505C">
      <w:pPr>
        <w:pStyle w:val="ListParagraph"/>
        <w:ind w:left="1080"/>
      </w:pPr>
    </w:p>
    <w:p w14:paraId="17FBDA07" w14:textId="33E80966" w:rsidR="00A734E3" w:rsidRDefault="00A734E3" w:rsidP="008E505C">
      <w:pPr>
        <w:pStyle w:val="ListParagraph"/>
        <w:ind w:left="1080"/>
      </w:pPr>
    </w:p>
    <w:p w14:paraId="67BD5323" w14:textId="2658B72E" w:rsidR="00A734E3" w:rsidRDefault="00A734E3" w:rsidP="008E505C">
      <w:pPr>
        <w:pStyle w:val="ListParagraph"/>
        <w:ind w:left="1080"/>
      </w:pPr>
    </w:p>
    <w:p w14:paraId="347831FC" w14:textId="022254F6" w:rsidR="009F3F91" w:rsidRDefault="009F3F91" w:rsidP="008E505C">
      <w:pPr>
        <w:pStyle w:val="ListParagraph"/>
        <w:ind w:left="1080"/>
      </w:pPr>
    </w:p>
    <w:p w14:paraId="7A220E9F" w14:textId="0797DEE1" w:rsidR="009F3F91" w:rsidRDefault="009F3F91" w:rsidP="008E505C">
      <w:pPr>
        <w:pStyle w:val="ListParagraph"/>
        <w:ind w:left="1080"/>
      </w:pPr>
    </w:p>
    <w:p w14:paraId="49768AF3" w14:textId="77777777" w:rsidR="009F3F91" w:rsidRDefault="009F3F91" w:rsidP="008E505C">
      <w:pPr>
        <w:pStyle w:val="ListParagraph"/>
        <w:ind w:left="1080"/>
      </w:pPr>
    </w:p>
    <w:p w14:paraId="49E99CF6" w14:textId="223762E9" w:rsidR="00A734E3" w:rsidRDefault="00A734E3" w:rsidP="008E505C">
      <w:pPr>
        <w:pStyle w:val="ListParagraph"/>
        <w:ind w:left="1080"/>
      </w:pPr>
    </w:p>
    <w:p w14:paraId="19A0621B" w14:textId="77777777" w:rsidR="00A734E3" w:rsidRDefault="00A734E3" w:rsidP="008E505C">
      <w:pPr>
        <w:pStyle w:val="ListParagraph"/>
        <w:ind w:left="1080"/>
      </w:pPr>
    </w:p>
    <w:sectPr w:rsidR="00A734E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Kent Weare" w:date="2021-03-26T14:55:00Z" w:initials="KW">
    <w:p w14:paraId="38B54D97" w14:textId="0ACAFAC7" w:rsidR="04131844" w:rsidRDefault="04131844">
      <w:r>
        <w:t>Let's not include this one as that is a bug.</w:t>
      </w:r>
      <w:r>
        <w:annotationRef/>
      </w:r>
    </w:p>
  </w:comment>
  <w:comment w:id="5" w:author="Kent Weare" w:date="2021-03-26T14:56:00Z" w:initials="KW">
    <w:p w14:paraId="5911A0AC" w14:textId="6BD8E5F9" w:rsidR="04131844" w:rsidRDefault="04131844">
      <w:r>
        <w:t>Where feasible and when it makes sense let's include a short explanation for the answer. For some if it is straight forward no worries.</w:t>
      </w:r>
      <w:r>
        <w:annotationRef/>
      </w:r>
    </w:p>
  </w:comment>
  <w:comment w:id="19" w:author="Kent Weare" w:date="2021-03-26T15:06:00Z" w:initials="KW">
    <w:p w14:paraId="60FE275D" w14:textId="77777777" w:rsidR="007033CB" w:rsidRDefault="007033CB" w:rsidP="0031495A">
      <w:pPr>
        <w:pStyle w:val="CommentText"/>
      </w:pPr>
      <w:r>
        <w:rPr>
          <w:rStyle w:val="CommentReference"/>
        </w:rPr>
        <w:annotationRef/>
      </w:r>
      <w:r>
        <w:t>Not sure about this? Are you referring to gateways? I think we need to clarify this question. In addition, for the answer we need to explain why</w:t>
      </w:r>
    </w:p>
  </w:comment>
  <w:comment w:id="62" w:author="Kent Weare" w:date="2021-03-26T15:12:00Z" w:initials="KW">
    <w:p w14:paraId="71BFB3C0" w14:textId="77777777" w:rsidR="00E06368" w:rsidRDefault="00E06368" w:rsidP="008C313F">
      <w:pPr>
        <w:pStyle w:val="CommentText"/>
      </w:pPr>
      <w:r>
        <w:rPr>
          <w:rStyle w:val="CommentReference"/>
        </w:rPr>
        <w:annotationRef/>
      </w:r>
      <w:r>
        <w:t>I think we can skip this question</w:t>
      </w:r>
    </w:p>
  </w:comment>
  <w:comment w:id="73" w:author="Kent Weare" w:date="2021-03-26T15:13:00Z" w:initials="KW">
    <w:p w14:paraId="3BBD02B7" w14:textId="77777777" w:rsidR="00990912" w:rsidRDefault="00990912" w:rsidP="00615CF9">
      <w:pPr>
        <w:pStyle w:val="CommentText"/>
      </w:pPr>
      <w:r>
        <w:rPr>
          <w:rStyle w:val="CommentReference"/>
        </w:rPr>
        <w:annotationRef/>
      </w:r>
      <w:r>
        <w:t>This one needs more context - both in the question and the answer</w:t>
      </w:r>
    </w:p>
  </w:comment>
  <w:comment w:id="99" w:author="Kent Weare" w:date="2021-03-26T15:14:00Z" w:initials="KW">
    <w:p w14:paraId="30EDE86E" w14:textId="77777777" w:rsidR="00694E2E" w:rsidRDefault="00694E2E" w:rsidP="004A01F8">
      <w:pPr>
        <w:pStyle w:val="CommentText"/>
      </w:pPr>
      <w:r>
        <w:rPr>
          <w:rStyle w:val="CommentReference"/>
        </w:rPr>
        <w:annotationRef/>
      </w:r>
      <w:r>
        <w:t>We need an answer for this question and brief explanation</w:t>
      </w:r>
    </w:p>
  </w:comment>
  <w:comment w:id="118" w:author="Kent Weare" w:date="2021-03-26T15:15:00Z" w:initials="KW">
    <w:p w14:paraId="179CE453" w14:textId="77777777" w:rsidR="00CD2CC2" w:rsidRDefault="00CD2CC2" w:rsidP="0000201F">
      <w:pPr>
        <w:pStyle w:val="CommentText"/>
      </w:pPr>
      <w:r>
        <w:rPr>
          <w:rStyle w:val="CommentReference"/>
        </w:rPr>
        <w:annotationRef/>
      </w:r>
      <w:r>
        <w:t>I think a better question/answer would be to ensure their gateway has been created within the same region as their environment</w:t>
      </w:r>
    </w:p>
  </w:comment>
  <w:comment w:id="129" w:author="Kent Weare" w:date="2021-03-26T15:15:00Z" w:initials="KW">
    <w:p w14:paraId="66E67613" w14:textId="77777777" w:rsidR="00CD2CC2" w:rsidRDefault="00CD2CC2" w:rsidP="003F0F48">
      <w:pPr>
        <w:pStyle w:val="CommentText"/>
      </w:pPr>
      <w:r>
        <w:rPr>
          <w:rStyle w:val="CommentReference"/>
        </w:rPr>
        <w:annotationRef/>
      </w:r>
      <w:r>
        <w:t>Let's add an explanation about why</w:t>
      </w:r>
    </w:p>
  </w:comment>
  <w:comment w:id="157" w:author="Kent Weare" w:date="2021-03-26T15:57:00Z" w:initials="KW">
    <w:p w14:paraId="7393C405" w14:textId="77777777" w:rsidR="007003C4" w:rsidRDefault="007003C4" w:rsidP="00D5177C">
      <w:pPr>
        <w:pStyle w:val="CommentText"/>
      </w:pPr>
      <w:r>
        <w:rPr>
          <w:rStyle w:val="CommentReference"/>
        </w:rPr>
        <w:annotationRef/>
      </w:r>
      <w:r>
        <w:t>I think we need to add more context here. What do we instruct people to do in the lab? Do we ask them to create their own publisher? We need to provide an explanation in the answer.</w:t>
      </w:r>
    </w:p>
  </w:comment>
  <w:comment w:id="175" w:author="Kent Weare" w:date="2021-03-26T16:15:00Z" w:initials="KW">
    <w:p w14:paraId="5D1FB9E9" w14:textId="77777777" w:rsidR="00983443" w:rsidRDefault="00983443" w:rsidP="00DC7249">
      <w:pPr>
        <w:pStyle w:val="CommentText"/>
      </w:pPr>
      <w:r>
        <w:rPr>
          <w:rStyle w:val="CommentReference"/>
        </w:rPr>
        <w:annotationRef/>
      </w:r>
      <w:r>
        <w:t>I think we can skip this question</w:t>
      </w:r>
    </w:p>
  </w:comment>
  <w:comment w:id="204" w:author="Kent Weare" w:date="2021-03-26T16:20:00Z" w:initials="KW">
    <w:p w14:paraId="175D12E3" w14:textId="77777777" w:rsidR="00D47F95" w:rsidRDefault="00D47F95" w:rsidP="00CD41F3">
      <w:pPr>
        <w:pStyle w:val="CommentText"/>
      </w:pPr>
      <w:r>
        <w:rPr>
          <w:rStyle w:val="CommentReference"/>
        </w:rPr>
        <w:annotationRef/>
      </w:r>
      <w:r>
        <w:t>I think we can get rid of these additional phrases. Let's stick to what is in the action display name.</w:t>
      </w:r>
    </w:p>
  </w:comment>
  <w:comment w:id="223" w:author="Kent Weare" w:date="2021-03-26T16:21:00Z" w:initials="KW">
    <w:p w14:paraId="0B16B261" w14:textId="77777777" w:rsidR="002B5F58" w:rsidRDefault="002B5F58" w:rsidP="004949A9">
      <w:pPr>
        <w:pStyle w:val="CommentText"/>
      </w:pPr>
      <w:r>
        <w:rPr>
          <w:rStyle w:val="CommentReference"/>
        </w:rPr>
        <w:annotationRef/>
      </w:r>
      <w:r>
        <w:t xml:space="preserve">We need more of a description here. Is this related to the Approval. If so, let's call that out. </w:t>
      </w:r>
    </w:p>
  </w:comment>
  <w:comment w:id="240" w:author="Kent Weare" w:date="2021-03-26T16:21:00Z" w:initials="KW">
    <w:p w14:paraId="6FAC23CC" w14:textId="77777777" w:rsidR="007E00FD" w:rsidRDefault="007E00FD" w:rsidP="000253FC">
      <w:pPr>
        <w:pStyle w:val="CommentText"/>
      </w:pPr>
      <w:r>
        <w:rPr>
          <w:rStyle w:val="CommentReference"/>
        </w:rPr>
        <w:annotationRef/>
      </w:r>
      <w:r>
        <w:t>I think we can skip this question</w:t>
      </w:r>
    </w:p>
  </w:comment>
  <w:comment w:id="273" w:author="Kent Weare" w:date="2021-03-26T16:23:00Z" w:initials="KW">
    <w:p w14:paraId="148ACA28" w14:textId="77777777" w:rsidR="00850313" w:rsidRDefault="00850313" w:rsidP="00EC3F44">
      <w:pPr>
        <w:pStyle w:val="CommentText"/>
      </w:pPr>
      <w:r>
        <w:rPr>
          <w:rStyle w:val="CommentReference"/>
        </w:rPr>
        <w:annotationRef/>
      </w:r>
      <w:r>
        <w:t>Let's describe why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B54D97" w15:done="0"/>
  <w15:commentEx w15:paraId="5911A0AC" w15:paraIdParent="38B54D97" w15:done="0"/>
  <w15:commentEx w15:paraId="60FE275D" w15:done="1"/>
  <w15:commentEx w15:paraId="71BFB3C0" w15:done="0"/>
  <w15:commentEx w15:paraId="3BBD02B7" w15:done="0"/>
  <w15:commentEx w15:paraId="30EDE86E" w15:done="1"/>
  <w15:commentEx w15:paraId="179CE453" w15:done="1"/>
  <w15:commentEx w15:paraId="66E67613" w15:done="1"/>
  <w15:commentEx w15:paraId="7393C405" w15:done="1"/>
  <w15:commentEx w15:paraId="5D1FB9E9" w15:done="0"/>
  <w15:commentEx w15:paraId="175D12E3" w15:done="0"/>
  <w15:commentEx w15:paraId="0B16B261" w15:done="1"/>
  <w15:commentEx w15:paraId="6FAC23CC" w15:done="0"/>
  <w15:commentEx w15:paraId="148ACA28"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51619A62" w16cex:dateUtc="2021-03-26T20:55:00Z"/>
  <w16cex:commentExtensible w16cex:durableId="4E537C6A" w16cex:dateUtc="2021-03-26T20:56:00Z"/>
  <w16cex:commentExtensible w16cex:durableId="2408770A" w16cex:dateUtc="2021-03-26T21:06:00Z"/>
  <w16cex:commentExtensible w16cex:durableId="2408786B" w16cex:dateUtc="2021-03-26T21:12:00Z"/>
  <w16cex:commentExtensible w16cex:durableId="24087897" w16cex:dateUtc="2021-03-26T21:13:00Z"/>
  <w16cex:commentExtensible w16cex:durableId="240878E2" w16cex:dateUtc="2021-03-26T21:14:00Z"/>
  <w16cex:commentExtensible w16cex:durableId="24087916" w16cex:dateUtc="2021-03-26T21:15:00Z"/>
  <w16cex:commentExtensible w16cex:durableId="2408792B" w16cex:dateUtc="2021-03-26T21:15:00Z"/>
  <w16cex:commentExtensible w16cex:durableId="240882CE" w16cex:dateUtc="2021-03-26T21:57:00Z"/>
  <w16cex:commentExtensible w16cex:durableId="24088739" w16cex:dateUtc="2021-03-26T22:15:00Z"/>
  <w16cex:commentExtensible w16cex:durableId="24088840" w16cex:dateUtc="2021-03-26T22:20:00Z"/>
  <w16cex:commentExtensible w16cex:durableId="24088881" w16cex:dateUtc="2021-03-26T22:21:00Z"/>
  <w16cex:commentExtensible w16cex:durableId="24088899" w16cex:dateUtc="2021-03-26T22:21:00Z"/>
  <w16cex:commentExtensible w16cex:durableId="24088911" w16cex:dateUtc="2021-03-26T22: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B54D97" w16cid:durableId="51619A62"/>
  <w16cid:commentId w16cid:paraId="5911A0AC" w16cid:durableId="4E537C6A"/>
  <w16cid:commentId w16cid:paraId="60FE275D" w16cid:durableId="2408770A"/>
  <w16cid:commentId w16cid:paraId="71BFB3C0" w16cid:durableId="2408786B"/>
  <w16cid:commentId w16cid:paraId="3BBD02B7" w16cid:durableId="24087897"/>
  <w16cid:commentId w16cid:paraId="30EDE86E" w16cid:durableId="240878E2"/>
  <w16cid:commentId w16cid:paraId="179CE453" w16cid:durableId="24087916"/>
  <w16cid:commentId w16cid:paraId="66E67613" w16cid:durableId="2408792B"/>
  <w16cid:commentId w16cid:paraId="7393C405" w16cid:durableId="240882CE"/>
  <w16cid:commentId w16cid:paraId="5D1FB9E9" w16cid:durableId="24088739"/>
  <w16cid:commentId w16cid:paraId="175D12E3" w16cid:durableId="24088840"/>
  <w16cid:commentId w16cid:paraId="0B16B261" w16cid:durableId="24088881"/>
  <w16cid:commentId w16cid:paraId="6FAC23CC" w16cid:durableId="24088899"/>
  <w16cid:commentId w16cid:paraId="148ACA28" w16cid:durableId="2408891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Semibold">
    <w:panose1 w:val="020B07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F19AF"/>
    <w:multiLevelType w:val="hybridMultilevel"/>
    <w:tmpl w:val="828E02C2"/>
    <w:lvl w:ilvl="0" w:tplc="3A6A5D6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3840CC2"/>
    <w:multiLevelType w:val="hybridMultilevel"/>
    <w:tmpl w:val="523A05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B722D8"/>
    <w:multiLevelType w:val="hybridMultilevel"/>
    <w:tmpl w:val="3AA41FBC"/>
    <w:lvl w:ilvl="0" w:tplc="6604FEC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7D80DAE"/>
    <w:multiLevelType w:val="hybridMultilevel"/>
    <w:tmpl w:val="35C8C9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65374F"/>
    <w:multiLevelType w:val="hybridMultilevel"/>
    <w:tmpl w:val="1ACC714A"/>
    <w:lvl w:ilvl="0" w:tplc="A71418E0">
      <w:start w:val="1"/>
      <w:numFmt w:val="upperLetter"/>
      <w:lvlText w:val="%1."/>
      <w:lvlJc w:val="left"/>
      <w:pPr>
        <w:ind w:left="720" w:hanging="360"/>
      </w:pPr>
    </w:lvl>
    <w:lvl w:ilvl="1" w:tplc="A384AC30">
      <w:start w:val="1"/>
      <w:numFmt w:val="lowerLetter"/>
      <w:lvlText w:val="%2."/>
      <w:lvlJc w:val="left"/>
      <w:pPr>
        <w:ind w:left="1440" w:hanging="360"/>
      </w:pPr>
    </w:lvl>
    <w:lvl w:ilvl="2" w:tplc="29D8C2BA">
      <w:start w:val="1"/>
      <w:numFmt w:val="lowerRoman"/>
      <w:lvlText w:val="%3."/>
      <w:lvlJc w:val="right"/>
      <w:pPr>
        <w:ind w:left="2160" w:hanging="180"/>
      </w:pPr>
    </w:lvl>
    <w:lvl w:ilvl="3" w:tplc="019E502E">
      <w:start w:val="1"/>
      <w:numFmt w:val="decimal"/>
      <w:lvlText w:val="%4."/>
      <w:lvlJc w:val="left"/>
      <w:pPr>
        <w:ind w:left="2880" w:hanging="360"/>
      </w:pPr>
    </w:lvl>
    <w:lvl w:ilvl="4" w:tplc="809C4F2C">
      <w:start w:val="1"/>
      <w:numFmt w:val="lowerLetter"/>
      <w:lvlText w:val="%5."/>
      <w:lvlJc w:val="left"/>
      <w:pPr>
        <w:ind w:left="3600" w:hanging="360"/>
      </w:pPr>
    </w:lvl>
    <w:lvl w:ilvl="5" w:tplc="BB44CB44">
      <w:start w:val="1"/>
      <w:numFmt w:val="lowerRoman"/>
      <w:lvlText w:val="%6."/>
      <w:lvlJc w:val="right"/>
      <w:pPr>
        <w:ind w:left="4320" w:hanging="180"/>
      </w:pPr>
    </w:lvl>
    <w:lvl w:ilvl="6" w:tplc="7AD4A250">
      <w:start w:val="1"/>
      <w:numFmt w:val="decimal"/>
      <w:lvlText w:val="%7."/>
      <w:lvlJc w:val="left"/>
      <w:pPr>
        <w:ind w:left="5040" w:hanging="360"/>
      </w:pPr>
    </w:lvl>
    <w:lvl w:ilvl="7" w:tplc="5ECE9E76">
      <w:start w:val="1"/>
      <w:numFmt w:val="lowerLetter"/>
      <w:lvlText w:val="%8."/>
      <w:lvlJc w:val="left"/>
      <w:pPr>
        <w:ind w:left="5760" w:hanging="360"/>
      </w:pPr>
    </w:lvl>
    <w:lvl w:ilvl="8" w:tplc="8C04F410">
      <w:start w:val="1"/>
      <w:numFmt w:val="lowerRoman"/>
      <w:lvlText w:val="%9."/>
      <w:lvlJc w:val="right"/>
      <w:pPr>
        <w:ind w:left="6480" w:hanging="180"/>
      </w:pPr>
    </w:lvl>
  </w:abstractNum>
  <w:abstractNum w:abstractNumId="5" w15:restartNumberingAfterBreak="0">
    <w:nsid w:val="08B23E5F"/>
    <w:multiLevelType w:val="hybridMultilevel"/>
    <w:tmpl w:val="0712BE0C"/>
    <w:lvl w:ilvl="0" w:tplc="61B850C8">
      <w:start w:val="1"/>
      <w:numFmt w:val="upperLetter"/>
      <w:lvlText w:val="%1."/>
      <w:lvlJc w:val="left"/>
      <w:pPr>
        <w:ind w:left="720" w:hanging="360"/>
      </w:pPr>
    </w:lvl>
    <w:lvl w:ilvl="1" w:tplc="7CBA8DD0">
      <w:start w:val="1"/>
      <w:numFmt w:val="lowerLetter"/>
      <w:lvlText w:val="%2."/>
      <w:lvlJc w:val="left"/>
      <w:pPr>
        <w:ind w:left="1440" w:hanging="360"/>
      </w:pPr>
    </w:lvl>
    <w:lvl w:ilvl="2" w:tplc="D1264112">
      <w:start w:val="1"/>
      <w:numFmt w:val="lowerRoman"/>
      <w:lvlText w:val="%3."/>
      <w:lvlJc w:val="right"/>
      <w:pPr>
        <w:ind w:left="2160" w:hanging="180"/>
      </w:pPr>
    </w:lvl>
    <w:lvl w:ilvl="3" w:tplc="CF884110">
      <w:start w:val="1"/>
      <w:numFmt w:val="decimal"/>
      <w:lvlText w:val="%4."/>
      <w:lvlJc w:val="left"/>
      <w:pPr>
        <w:ind w:left="2880" w:hanging="360"/>
      </w:pPr>
    </w:lvl>
    <w:lvl w:ilvl="4" w:tplc="8DD83E98">
      <w:start w:val="1"/>
      <w:numFmt w:val="lowerLetter"/>
      <w:lvlText w:val="%5."/>
      <w:lvlJc w:val="left"/>
      <w:pPr>
        <w:ind w:left="3600" w:hanging="360"/>
      </w:pPr>
    </w:lvl>
    <w:lvl w:ilvl="5" w:tplc="DB8E6530">
      <w:start w:val="1"/>
      <w:numFmt w:val="lowerRoman"/>
      <w:lvlText w:val="%6."/>
      <w:lvlJc w:val="right"/>
      <w:pPr>
        <w:ind w:left="4320" w:hanging="180"/>
      </w:pPr>
    </w:lvl>
    <w:lvl w:ilvl="6" w:tplc="808C2014">
      <w:start w:val="1"/>
      <w:numFmt w:val="decimal"/>
      <w:lvlText w:val="%7."/>
      <w:lvlJc w:val="left"/>
      <w:pPr>
        <w:ind w:left="5040" w:hanging="360"/>
      </w:pPr>
    </w:lvl>
    <w:lvl w:ilvl="7" w:tplc="0A1C54AE">
      <w:start w:val="1"/>
      <w:numFmt w:val="lowerLetter"/>
      <w:lvlText w:val="%8."/>
      <w:lvlJc w:val="left"/>
      <w:pPr>
        <w:ind w:left="5760" w:hanging="360"/>
      </w:pPr>
    </w:lvl>
    <w:lvl w:ilvl="8" w:tplc="2CCCD45A">
      <w:start w:val="1"/>
      <w:numFmt w:val="lowerRoman"/>
      <w:lvlText w:val="%9."/>
      <w:lvlJc w:val="right"/>
      <w:pPr>
        <w:ind w:left="6480" w:hanging="180"/>
      </w:pPr>
    </w:lvl>
  </w:abstractNum>
  <w:abstractNum w:abstractNumId="6" w15:restartNumberingAfterBreak="0">
    <w:nsid w:val="0BC378F0"/>
    <w:multiLevelType w:val="hybridMultilevel"/>
    <w:tmpl w:val="71CAF4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C1D5E08"/>
    <w:multiLevelType w:val="hybridMultilevel"/>
    <w:tmpl w:val="2418047C"/>
    <w:lvl w:ilvl="0" w:tplc="A082161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0E5A44AE"/>
    <w:multiLevelType w:val="hybridMultilevel"/>
    <w:tmpl w:val="2C90DC78"/>
    <w:lvl w:ilvl="0" w:tplc="A948BEC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013604F"/>
    <w:multiLevelType w:val="hybridMultilevel"/>
    <w:tmpl w:val="744C09B2"/>
    <w:lvl w:ilvl="0" w:tplc="C50873F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0860712"/>
    <w:multiLevelType w:val="hybridMultilevel"/>
    <w:tmpl w:val="EA6CF1CA"/>
    <w:lvl w:ilvl="0" w:tplc="98C065FC">
      <w:start w:val="1"/>
      <w:numFmt w:val="upperLetter"/>
      <w:lvlText w:val="%1."/>
      <w:lvlJc w:val="left"/>
      <w:pPr>
        <w:ind w:left="720" w:hanging="360"/>
      </w:pPr>
    </w:lvl>
    <w:lvl w:ilvl="1" w:tplc="E4A07EB6">
      <w:start w:val="1"/>
      <w:numFmt w:val="lowerLetter"/>
      <w:lvlText w:val="%2."/>
      <w:lvlJc w:val="left"/>
      <w:pPr>
        <w:ind w:left="1440" w:hanging="360"/>
      </w:pPr>
    </w:lvl>
    <w:lvl w:ilvl="2" w:tplc="850ED644">
      <w:start w:val="1"/>
      <w:numFmt w:val="lowerRoman"/>
      <w:lvlText w:val="%3."/>
      <w:lvlJc w:val="right"/>
      <w:pPr>
        <w:ind w:left="2160" w:hanging="180"/>
      </w:pPr>
    </w:lvl>
    <w:lvl w:ilvl="3" w:tplc="AB8A58F2">
      <w:start w:val="1"/>
      <w:numFmt w:val="decimal"/>
      <w:lvlText w:val="%4."/>
      <w:lvlJc w:val="left"/>
      <w:pPr>
        <w:ind w:left="2880" w:hanging="360"/>
      </w:pPr>
    </w:lvl>
    <w:lvl w:ilvl="4" w:tplc="CBC016E0">
      <w:start w:val="1"/>
      <w:numFmt w:val="lowerLetter"/>
      <w:lvlText w:val="%5."/>
      <w:lvlJc w:val="left"/>
      <w:pPr>
        <w:ind w:left="3600" w:hanging="360"/>
      </w:pPr>
    </w:lvl>
    <w:lvl w:ilvl="5" w:tplc="09685102">
      <w:start w:val="1"/>
      <w:numFmt w:val="lowerRoman"/>
      <w:lvlText w:val="%6."/>
      <w:lvlJc w:val="right"/>
      <w:pPr>
        <w:ind w:left="4320" w:hanging="180"/>
      </w:pPr>
    </w:lvl>
    <w:lvl w:ilvl="6" w:tplc="176AAD5A">
      <w:start w:val="1"/>
      <w:numFmt w:val="decimal"/>
      <w:lvlText w:val="%7."/>
      <w:lvlJc w:val="left"/>
      <w:pPr>
        <w:ind w:left="5040" w:hanging="360"/>
      </w:pPr>
    </w:lvl>
    <w:lvl w:ilvl="7" w:tplc="F11A08A2">
      <w:start w:val="1"/>
      <w:numFmt w:val="lowerLetter"/>
      <w:lvlText w:val="%8."/>
      <w:lvlJc w:val="left"/>
      <w:pPr>
        <w:ind w:left="5760" w:hanging="360"/>
      </w:pPr>
    </w:lvl>
    <w:lvl w:ilvl="8" w:tplc="A5C650BA">
      <w:start w:val="1"/>
      <w:numFmt w:val="lowerRoman"/>
      <w:lvlText w:val="%9."/>
      <w:lvlJc w:val="right"/>
      <w:pPr>
        <w:ind w:left="6480" w:hanging="180"/>
      </w:pPr>
    </w:lvl>
  </w:abstractNum>
  <w:abstractNum w:abstractNumId="11" w15:restartNumberingAfterBreak="0">
    <w:nsid w:val="109008BC"/>
    <w:multiLevelType w:val="hybridMultilevel"/>
    <w:tmpl w:val="56D001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3C05483"/>
    <w:multiLevelType w:val="hybridMultilevel"/>
    <w:tmpl w:val="611C07A4"/>
    <w:lvl w:ilvl="0" w:tplc="9A7AE69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4912D79"/>
    <w:multiLevelType w:val="hybridMultilevel"/>
    <w:tmpl w:val="B7DCF886"/>
    <w:lvl w:ilvl="0" w:tplc="A948BEC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9643919"/>
    <w:multiLevelType w:val="hybridMultilevel"/>
    <w:tmpl w:val="28768B2C"/>
    <w:lvl w:ilvl="0" w:tplc="B3728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1B7C08D7"/>
    <w:multiLevelType w:val="hybridMultilevel"/>
    <w:tmpl w:val="4BA45D64"/>
    <w:lvl w:ilvl="0" w:tplc="6BFC361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BD279A3"/>
    <w:multiLevelType w:val="hybridMultilevel"/>
    <w:tmpl w:val="B00EBB7A"/>
    <w:lvl w:ilvl="0" w:tplc="456458D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1CCD1605"/>
    <w:multiLevelType w:val="hybridMultilevel"/>
    <w:tmpl w:val="2340C4A8"/>
    <w:lvl w:ilvl="0" w:tplc="16DC7E7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1E111B17"/>
    <w:multiLevelType w:val="hybridMultilevel"/>
    <w:tmpl w:val="2B4C48AA"/>
    <w:lvl w:ilvl="0" w:tplc="A948BEC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23885109"/>
    <w:multiLevelType w:val="hybridMultilevel"/>
    <w:tmpl w:val="76A87F74"/>
    <w:lvl w:ilvl="0" w:tplc="A87C33C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25475FF6"/>
    <w:multiLevelType w:val="hybridMultilevel"/>
    <w:tmpl w:val="2D683440"/>
    <w:lvl w:ilvl="0" w:tplc="349EF5E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2F3C5E4E"/>
    <w:multiLevelType w:val="hybridMultilevel"/>
    <w:tmpl w:val="A022E9A0"/>
    <w:lvl w:ilvl="0" w:tplc="5642BB3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2F562DBC"/>
    <w:multiLevelType w:val="hybridMultilevel"/>
    <w:tmpl w:val="EB104622"/>
    <w:lvl w:ilvl="0" w:tplc="57B0600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3BE03AB6"/>
    <w:multiLevelType w:val="hybridMultilevel"/>
    <w:tmpl w:val="C316A54E"/>
    <w:lvl w:ilvl="0" w:tplc="2884D94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3CD865DC"/>
    <w:multiLevelType w:val="hybridMultilevel"/>
    <w:tmpl w:val="4F8C3C02"/>
    <w:lvl w:ilvl="0" w:tplc="A6C6863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D330003"/>
    <w:multiLevelType w:val="hybridMultilevel"/>
    <w:tmpl w:val="2B4C48AA"/>
    <w:lvl w:ilvl="0" w:tplc="A948BEC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3D8E335D"/>
    <w:multiLevelType w:val="hybridMultilevel"/>
    <w:tmpl w:val="EFC62902"/>
    <w:lvl w:ilvl="0" w:tplc="582E611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3E1A384C"/>
    <w:multiLevelType w:val="hybridMultilevel"/>
    <w:tmpl w:val="0612201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E2D7D51"/>
    <w:multiLevelType w:val="hybridMultilevel"/>
    <w:tmpl w:val="3C5E2D4C"/>
    <w:lvl w:ilvl="0" w:tplc="87DA3D4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40F236ED"/>
    <w:multiLevelType w:val="hybridMultilevel"/>
    <w:tmpl w:val="AB161E86"/>
    <w:lvl w:ilvl="0" w:tplc="5356952A">
      <w:start w:val="1"/>
      <w:numFmt w:val="upperLetter"/>
      <w:lvlText w:val="%1."/>
      <w:lvlJc w:val="left"/>
      <w:pPr>
        <w:ind w:left="720" w:hanging="360"/>
      </w:pPr>
    </w:lvl>
    <w:lvl w:ilvl="1" w:tplc="E5AA6E36">
      <w:start w:val="1"/>
      <w:numFmt w:val="lowerLetter"/>
      <w:lvlText w:val="%2."/>
      <w:lvlJc w:val="left"/>
      <w:pPr>
        <w:ind w:left="1440" w:hanging="360"/>
      </w:pPr>
    </w:lvl>
    <w:lvl w:ilvl="2" w:tplc="8F287CA4">
      <w:start w:val="1"/>
      <w:numFmt w:val="lowerRoman"/>
      <w:lvlText w:val="%3."/>
      <w:lvlJc w:val="right"/>
      <w:pPr>
        <w:ind w:left="2160" w:hanging="180"/>
      </w:pPr>
    </w:lvl>
    <w:lvl w:ilvl="3" w:tplc="219CB830">
      <w:start w:val="1"/>
      <w:numFmt w:val="decimal"/>
      <w:lvlText w:val="%4."/>
      <w:lvlJc w:val="left"/>
      <w:pPr>
        <w:ind w:left="2880" w:hanging="360"/>
      </w:pPr>
    </w:lvl>
    <w:lvl w:ilvl="4" w:tplc="938E1CF8">
      <w:start w:val="1"/>
      <w:numFmt w:val="lowerLetter"/>
      <w:lvlText w:val="%5."/>
      <w:lvlJc w:val="left"/>
      <w:pPr>
        <w:ind w:left="3600" w:hanging="360"/>
      </w:pPr>
    </w:lvl>
    <w:lvl w:ilvl="5" w:tplc="D8608082">
      <w:start w:val="1"/>
      <w:numFmt w:val="lowerRoman"/>
      <w:lvlText w:val="%6."/>
      <w:lvlJc w:val="right"/>
      <w:pPr>
        <w:ind w:left="4320" w:hanging="180"/>
      </w:pPr>
    </w:lvl>
    <w:lvl w:ilvl="6" w:tplc="65000EB6">
      <w:start w:val="1"/>
      <w:numFmt w:val="decimal"/>
      <w:lvlText w:val="%7."/>
      <w:lvlJc w:val="left"/>
      <w:pPr>
        <w:ind w:left="5040" w:hanging="360"/>
      </w:pPr>
    </w:lvl>
    <w:lvl w:ilvl="7" w:tplc="B7B64B76">
      <w:start w:val="1"/>
      <w:numFmt w:val="lowerLetter"/>
      <w:lvlText w:val="%8."/>
      <w:lvlJc w:val="left"/>
      <w:pPr>
        <w:ind w:left="5760" w:hanging="360"/>
      </w:pPr>
    </w:lvl>
    <w:lvl w:ilvl="8" w:tplc="6A42C25E">
      <w:start w:val="1"/>
      <w:numFmt w:val="lowerRoman"/>
      <w:lvlText w:val="%9."/>
      <w:lvlJc w:val="right"/>
      <w:pPr>
        <w:ind w:left="6480" w:hanging="180"/>
      </w:pPr>
    </w:lvl>
  </w:abstractNum>
  <w:abstractNum w:abstractNumId="30" w15:restartNumberingAfterBreak="0">
    <w:nsid w:val="44A821FB"/>
    <w:multiLevelType w:val="hybridMultilevel"/>
    <w:tmpl w:val="AD5649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5785FA5"/>
    <w:multiLevelType w:val="hybridMultilevel"/>
    <w:tmpl w:val="5E02FD66"/>
    <w:lvl w:ilvl="0" w:tplc="A4BEA38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496D2E50"/>
    <w:multiLevelType w:val="hybridMultilevel"/>
    <w:tmpl w:val="E9587E70"/>
    <w:lvl w:ilvl="0" w:tplc="A948BEC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497A2490"/>
    <w:multiLevelType w:val="hybridMultilevel"/>
    <w:tmpl w:val="48E606DA"/>
    <w:lvl w:ilvl="0" w:tplc="0EB8173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4A654342"/>
    <w:multiLevelType w:val="hybridMultilevel"/>
    <w:tmpl w:val="0C96468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EBD7EFE"/>
    <w:multiLevelType w:val="hybridMultilevel"/>
    <w:tmpl w:val="334E9AF6"/>
    <w:lvl w:ilvl="0" w:tplc="7B828D08">
      <w:start w:val="1"/>
      <w:numFmt w:val="decimal"/>
      <w:lvlText w:val="%1."/>
      <w:lvlJc w:val="left"/>
      <w:pPr>
        <w:ind w:left="720" w:hanging="360"/>
      </w:pPr>
    </w:lvl>
    <w:lvl w:ilvl="1" w:tplc="FBAED466">
      <w:start w:val="1"/>
      <w:numFmt w:val="lowerLetter"/>
      <w:lvlText w:val="%2."/>
      <w:lvlJc w:val="left"/>
      <w:pPr>
        <w:ind w:left="1440" w:hanging="360"/>
      </w:pPr>
    </w:lvl>
    <w:lvl w:ilvl="2" w:tplc="CB6C7EE8">
      <w:start w:val="1"/>
      <w:numFmt w:val="lowerRoman"/>
      <w:lvlText w:val="%3."/>
      <w:lvlJc w:val="right"/>
      <w:pPr>
        <w:ind w:left="2160" w:hanging="180"/>
      </w:pPr>
    </w:lvl>
    <w:lvl w:ilvl="3" w:tplc="16343FB4">
      <w:start w:val="1"/>
      <w:numFmt w:val="decimal"/>
      <w:lvlText w:val="%4."/>
      <w:lvlJc w:val="left"/>
      <w:pPr>
        <w:ind w:left="2880" w:hanging="360"/>
      </w:pPr>
    </w:lvl>
    <w:lvl w:ilvl="4" w:tplc="53962C50">
      <w:start w:val="1"/>
      <w:numFmt w:val="lowerLetter"/>
      <w:lvlText w:val="%5."/>
      <w:lvlJc w:val="left"/>
      <w:pPr>
        <w:ind w:left="3600" w:hanging="360"/>
      </w:pPr>
    </w:lvl>
    <w:lvl w:ilvl="5" w:tplc="3F96C762">
      <w:start w:val="1"/>
      <w:numFmt w:val="lowerRoman"/>
      <w:lvlText w:val="%6."/>
      <w:lvlJc w:val="right"/>
      <w:pPr>
        <w:ind w:left="4320" w:hanging="180"/>
      </w:pPr>
    </w:lvl>
    <w:lvl w:ilvl="6" w:tplc="AFB65C88">
      <w:start w:val="1"/>
      <w:numFmt w:val="decimal"/>
      <w:lvlText w:val="%7."/>
      <w:lvlJc w:val="left"/>
      <w:pPr>
        <w:ind w:left="5040" w:hanging="360"/>
      </w:pPr>
    </w:lvl>
    <w:lvl w:ilvl="7" w:tplc="1FBA6470">
      <w:start w:val="1"/>
      <w:numFmt w:val="lowerLetter"/>
      <w:lvlText w:val="%8."/>
      <w:lvlJc w:val="left"/>
      <w:pPr>
        <w:ind w:left="5760" w:hanging="360"/>
      </w:pPr>
    </w:lvl>
    <w:lvl w:ilvl="8" w:tplc="9064E28E">
      <w:start w:val="1"/>
      <w:numFmt w:val="lowerRoman"/>
      <w:lvlText w:val="%9."/>
      <w:lvlJc w:val="right"/>
      <w:pPr>
        <w:ind w:left="6480" w:hanging="180"/>
      </w:pPr>
    </w:lvl>
  </w:abstractNum>
  <w:abstractNum w:abstractNumId="36" w15:restartNumberingAfterBreak="0">
    <w:nsid w:val="5AD72387"/>
    <w:multiLevelType w:val="hybridMultilevel"/>
    <w:tmpl w:val="F4060AF8"/>
    <w:lvl w:ilvl="0" w:tplc="4A44770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5B656E4F"/>
    <w:multiLevelType w:val="hybridMultilevel"/>
    <w:tmpl w:val="6EC2AC2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FF6298C"/>
    <w:multiLevelType w:val="hybridMultilevel"/>
    <w:tmpl w:val="FE2A3F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26C0C9F"/>
    <w:multiLevelType w:val="hybridMultilevel"/>
    <w:tmpl w:val="2180ADA6"/>
    <w:lvl w:ilvl="0" w:tplc="E2EACD2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6537339C"/>
    <w:multiLevelType w:val="hybridMultilevel"/>
    <w:tmpl w:val="47BA2BE4"/>
    <w:lvl w:ilvl="0" w:tplc="17EE68C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688A41EC"/>
    <w:multiLevelType w:val="hybridMultilevel"/>
    <w:tmpl w:val="3634E73C"/>
    <w:lvl w:ilvl="0" w:tplc="5BB49B8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6A4E0A31"/>
    <w:multiLevelType w:val="hybridMultilevel"/>
    <w:tmpl w:val="78FCF3EA"/>
    <w:lvl w:ilvl="0" w:tplc="8ED8983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6C3A461E"/>
    <w:multiLevelType w:val="hybridMultilevel"/>
    <w:tmpl w:val="D2FE10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6377C04"/>
    <w:multiLevelType w:val="hybridMultilevel"/>
    <w:tmpl w:val="E49CC230"/>
    <w:lvl w:ilvl="0" w:tplc="FEFA479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76822425"/>
    <w:multiLevelType w:val="hybridMultilevel"/>
    <w:tmpl w:val="A158550C"/>
    <w:lvl w:ilvl="0" w:tplc="61E4D2FC">
      <w:start w:val="1"/>
      <w:numFmt w:val="upperLetter"/>
      <w:lvlText w:val="%1."/>
      <w:lvlJc w:val="left"/>
      <w:pPr>
        <w:ind w:left="1080" w:hanging="360"/>
      </w:pPr>
      <w:rPr>
        <w:rFonts w:eastAsia="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7B2D305C"/>
    <w:multiLevelType w:val="hybridMultilevel"/>
    <w:tmpl w:val="822E91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B9605F9"/>
    <w:multiLevelType w:val="hybridMultilevel"/>
    <w:tmpl w:val="6BC01BA2"/>
    <w:lvl w:ilvl="0" w:tplc="71B212A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15:restartNumberingAfterBreak="0">
    <w:nsid w:val="7FD85313"/>
    <w:multiLevelType w:val="hybridMultilevel"/>
    <w:tmpl w:val="2C0664A2"/>
    <w:lvl w:ilvl="0" w:tplc="E86AC64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10"/>
  </w:num>
  <w:num w:numId="3">
    <w:abstractNumId w:val="29"/>
  </w:num>
  <w:num w:numId="4">
    <w:abstractNumId w:val="4"/>
  </w:num>
  <w:num w:numId="5">
    <w:abstractNumId w:val="35"/>
  </w:num>
  <w:num w:numId="6">
    <w:abstractNumId w:val="3"/>
  </w:num>
  <w:num w:numId="7">
    <w:abstractNumId w:val="23"/>
  </w:num>
  <w:num w:numId="8">
    <w:abstractNumId w:val="17"/>
  </w:num>
  <w:num w:numId="9">
    <w:abstractNumId w:val="9"/>
  </w:num>
  <w:num w:numId="10">
    <w:abstractNumId w:val="34"/>
  </w:num>
  <w:num w:numId="11">
    <w:abstractNumId w:val="36"/>
  </w:num>
  <w:num w:numId="12">
    <w:abstractNumId w:val="30"/>
  </w:num>
  <w:num w:numId="13">
    <w:abstractNumId w:val="45"/>
  </w:num>
  <w:num w:numId="14">
    <w:abstractNumId w:val="14"/>
  </w:num>
  <w:num w:numId="15">
    <w:abstractNumId w:val="0"/>
  </w:num>
  <w:num w:numId="16">
    <w:abstractNumId w:val="21"/>
  </w:num>
  <w:num w:numId="17">
    <w:abstractNumId w:val="43"/>
  </w:num>
  <w:num w:numId="18">
    <w:abstractNumId w:val="40"/>
  </w:num>
  <w:num w:numId="19">
    <w:abstractNumId w:val="37"/>
  </w:num>
  <w:num w:numId="20">
    <w:abstractNumId w:val="39"/>
  </w:num>
  <w:num w:numId="21">
    <w:abstractNumId w:val="47"/>
  </w:num>
  <w:num w:numId="22">
    <w:abstractNumId w:val="20"/>
  </w:num>
  <w:num w:numId="23">
    <w:abstractNumId w:val="16"/>
  </w:num>
  <w:num w:numId="24">
    <w:abstractNumId w:val="7"/>
  </w:num>
  <w:num w:numId="25">
    <w:abstractNumId w:val="38"/>
  </w:num>
  <w:num w:numId="26">
    <w:abstractNumId w:val="27"/>
  </w:num>
  <w:num w:numId="27">
    <w:abstractNumId w:val="26"/>
  </w:num>
  <w:num w:numId="28">
    <w:abstractNumId w:val="44"/>
  </w:num>
  <w:num w:numId="29">
    <w:abstractNumId w:val="24"/>
  </w:num>
  <w:num w:numId="30">
    <w:abstractNumId w:val="12"/>
  </w:num>
  <w:num w:numId="31">
    <w:abstractNumId w:val="6"/>
  </w:num>
  <w:num w:numId="32">
    <w:abstractNumId w:val="31"/>
  </w:num>
  <w:num w:numId="33">
    <w:abstractNumId w:val="2"/>
  </w:num>
  <w:num w:numId="34">
    <w:abstractNumId w:val="15"/>
  </w:num>
  <w:num w:numId="35">
    <w:abstractNumId w:val="46"/>
  </w:num>
  <w:num w:numId="36">
    <w:abstractNumId w:val="19"/>
  </w:num>
  <w:num w:numId="37">
    <w:abstractNumId w:val="33"/>
  </w:num>
  <w:num w:numId="38">
    <w:abstractNumId w:val="42"/>
  </w:num>
  <w:num w:numId="39">
    <w:abstractNumId w:val="41"/>
  </w:num>
  <w:num w:numId="40">
    <w:abstractNumId w:val="1"/>
  </w:num>
  <w:num w:numId="41">
    <w:abstractNumId w:val="28"/>
  </w:num>
  <w:num w:numId="42">
    <w:abstractNumId w:val="22"/>
  </w:num>
  <w:num w:numId="43">
    <w:abstractNumId w:val="25"/>
  </w:num>
  <w:num w:numId="44">
    <w:abstractNumId w:val="48"/>
  </w:num>
  <w:num w:numId="45">
    <w:abstractNumId w:val="18"/>
  </w:num>
  <w:num w:numId="46">
    <w:abstractNumId w:val="11"/>
  </w:num>
  <w:num w:numId="47">
    <w:abstractNumId w:val="8"/>
  </w:num>
  <w:num w:numId="48">
    <w:abstractNumId w:val="32"/>
  </w:num>
  <w:num w:numId="49">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ent Weare">
    <w15:presenceInfo w15:providerId="AD" w15:userId="S::kewear@microsoft.com::79f30fc0-674b-4512-b5e2-47a405143dc9"/>
  </w15:person>
  <w15:person w15:author="蓝 天云">
    <w15:presenceInfo w15:providerId="Windows Live" w15:userId="9662fb76e87f9ee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540"/>
    <w:rsid w:val="00005EDF"/>
    <w:rsid w:val="00044A27"/>
    <w:rsid w:val="00075359"/>
    <w:rsid w:val="000D2E83"/>
    <w:rsid w:val="000D41BD"/>
    <w:rsid w:val="00105BD9"/>
    <w:rsid w:val="00137CDD"/>
    <w:rsid w:val="00142FE0"/>
    <w:rsid w:val="00156C2E"/>
    <w:rsid w:val="001934F4"/>
    <w:rsid w:val="001B7149"/>
    <w:rsid w:val="00216266"/>
    <w:rsid w:val="0022256C"/>
    <w:rsid w:val="00290F52"/>
    <w:rsid w:val="002A7564"/>
    <w:rsid w:val="002B5F58"/>
    <w:rsid w:val="002C0D49"/>
    <w:rsid w:val="003E0803"/>
    <w:rsid w:val="003F3A51"/>
    <w:rsid w:val="00436412"/>
    <w:rsid w:val="00441844"/>
    <w:rsid w:val="00526CC2"/>
    <w:rsid w:val="00536704"/>
    <w:rsid w:val="00547EBA"/>
    <w:rsid w:val="00573926"/>
    <w:rsid w:val="00666F33"/>
    <w:rsid w:val="00694E2E"/>
    <w:rsid w:val="00696EBB"/>
    <w:rsid w:val="006F300C"/>
    <w:rsid w:val="007003C4"/>
    <w:rsid w:val="007033CB"/>
    <w:rsid w:val="00784D45"/>
    <w:rsid w:val="007E00FD"/>
    <w:rsid w:val="007E40C8"/>
    <w:rsid w:val="00840D45"/>
    <w:rsid w:val="00850313"/>
    <w:rsid w:val="008670F1"/>
    <w:rsid w:val="00895573"/>
    <w:rsid w:val="008E505C"/>
    <w:rsid w:val="00910AEC"/>
    <w:rsid w:val="009261A6"/>
    <w:rsid w:val="00955A19"/>
    <w:rsid w:val="009745FF"/>
    <w:rsid w:val="00983443"/>
    <w:rsid w:val="00990912"/>
    <w:rsid w:val="009925C1"/>
    <w:rsid w:val="00994540"/>
    <w:rsid w:val="00994717"/>
    <w:rsid w:val="009F1F74"/>
    <w:rsid w:val="009F3F91"/>
    <w:rsid w:val="00A426C5"/>
    <w:rsid w:val="00A734E3"/>
    <w:rsid w:val="00A75C86"/>
    <w:rsid w:val="00AA20D6"/>
    <w:rsid w:val="00AE2154"/>
    <w:rsid w:val="00B06A54"/>
    <w:rsid w:val="00B44F11"/>
    <w:rsid w:val="00B91E4A"/>
    <w:rsid w:val="00C13033"/>
    <w:rsid w:val="00C40F5C"/>
    <w:rsid w:val="00C4123E"/>
    <w:rsid w:val="00C515C4"/>
    <w:rsid w:val="00CD046A"/>
    <w:rsid w:val="00CD2CC2"/>
    <w:rsid w:val="00D44F85"/>
    <w:rsid w:val="00D47F95"/>
    <w:rsid w:val="00D7543E"/>
    <w:rsid w:val="00DA54F5"/>
    <w:rsid w:val="00E06368"/>
    <w:rsid w:val="00E34E3D"/>
    <w:rsid w:val="00E870CB"/>
    <w:rsid w:val="00EA2365"/>
    <w:rsid w:val="00EB2841"/>
    <w:rsid w:val="00EC7F15"/>
    <w:rsid w:val="00EF6649"/>
    <w:rsid w:val="00F13D5E"/>
    <w:rsid w:val="00FB4D1A"/>
    <w:rsid w:val="00FF5D40"/>
    <w:rsid w:val="04131844"/>
    <w:rsid w:val="1EB71875"/>
    <w:rsid w:val="30366E29"/>
    <w:rsid w:val="39AD2405"/>
    <w:rsid w:val="4C4F89EA"/>
    <w:rsid w:val="51811852"/>
    <w:rsid w:val="7DAB46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5C61E"/>
  <w15:chartTrackingRefBased/>
  <w15:docId w15:val="{B711E4BC-AD5D-45D4-AC01-EE38A28D36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2FE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4540"/>
    <w:pPr>
      <w:ind w:left="720"/>
      <w:contextualSpacing/>
    </w:p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7033CB"/>
    <w:rPr>
      <w:b/>
      <w:bCs/>
    </w:rPr>
  </w:style>
  <w:style w:type="character" w:customStyle="1" w:styleId="CommentSubjectChar">
    <w:name w:val="Comment Subject Char"/>
    <w:basedOn w:val="CommentTextChar"/>
    <w:link w:val="CommentSubject"/>
    <w:uiPriority w:val="99"/>
    <w:semiHidden/>
    <w:rsid w:val="007033C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1409221">
      <w:bodyDiv w:val="1"/>
      <w:marLeft w:val="0"/>
      <w:marRight w:val="0"/>
      <w:marTop w:val="0"/>
      <w:marBottom w:val="0"/>
      <w:divBdr>
        <w:top w:val="none" w:sz="0" w:space="0" w:color="auto"/>
        <w:left w:val="none" w:sz="0" w:space="0" w:color="auto"/>
        <w:bottom w:val="none" w:sz="0" w:space="0" w:color="auto"/>
        <w:right w:val="none" w:sz="0" w:space="0" w:color="auto"/>
      </w:divBdr>
    </w:div>
    <w:div w:id="1017149021">
      <w:bodyDiv w:val="1"/>
      <w:marLeft w:val="0"/>
      <w:marRight w:val="0"/>
      <w:marTop w:val="0"/>
      <w:marBottom w:val="0"/>
      <w:divBdr>
        <w:top w:val="none" w:sz="0" w:space="0" w:color="auto"/>
        <w:left w:val="none" w:sz="0" w:space="0" w:color="auto"/>
        <w:bottom w:val="none" w:sz="0" w:space="0" w:color="auto"/>
        <w:right w:val="none" w:sz="0" w:space="0" w:color="auto"/>
      </w:divBdr>
    </w:div>
    <w:div w:id="1310788278">
      <w:bodyDiv w:val="1"/>
      <w:marLeft w:val="0"/>
      <w:marRight w:val="0"/>
      <w:marTop w:val="0"/>
      <w:marBottom w:val="0"/>
      <w:divBdr>
        <w:top w:val="none" w:sz="0" w:space="0" w:color="auto"/>
        <w:left w:val="none" w:sz="0" w:space="0" w:color="auto"/>
        <w:bottom w:val="none" w:sz="0" w:space="0" w:color="auto"/>
        <w:right w:val="none" w:sz="0" w:space="0" w:color="auto"/>
      </w:divBdr>
    </w:div>
    <w:div w:id="1512910299">
      <w:bodyDiv w:val="1"/>
      <w:marLeft w:val="0"/>
      <w:marRight w:val="0"/>
      <w:marTop w:val="0"/>
      <w:marBottom w:val="0"/>
      <w:divBdr>
        <w:top w:val="none" w:sz="0" w:space="0" w:color="auto"/>
        <w:left w:val="none" w:sz="0" w:space="0" w:color="auto"/>
        <w:bottom w:val="none" w:sz="0" w:space="0" w:color="auto"/>
        <w:right w:val="none" w:sz="0" w:space="0" w:color="auto"/>
      </w:divBdr>
    </w:div>
    <w:div w:id="1559588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8/08/relationships/commentsExtensible" Target="commentsExtensible.xml"/><Relationship Id="rId5" Type="http://schemas.openxmlformats.org/officeDocument/2006/relationships/styles" Target="styles.xml"/><Relationship Id="rId10" Type="http://schemas.microsoft.com/office/2016/09/relationships/commentsIds" Target="commentsIds.xml"/><Relationship Id="rId4" Type="http://schemas.openxmlformats.org/officeDocument/2006/relationships/numbering" Target="numbering.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411B2EEDFE75F42AB45FD1E9006D3F6" ma:contentTypeVersion="17" ma:contentTypeDescription="Create a new document." ma:contentTypeScope="" ma:versionID="e6e663f888e2e4f68e8b5a564960cb73">
  <xsd:schema xmlns:xsd="http://www.w3.org/2001/XMLSchema" xmlns:xs="http://www.w3.org/2001/XMLSchema" xmlns:p="http://schemas.microsoft.com/office/2006/metadata/properties" xmlns:ns1="http://schemas.microsoft.com/sharepoint/v3" xmlns:ns2="cdb5186e-c6be-402c-a6ea-fa6fad24f9bf" xmlns:ns3="ea69d371-a0f6-4152-8989-ef4ebdbac352" xmlns:ns4="230e9df3-be65-4c73-a93b-d1236ebd677e" targetNamespace="http://schemas.microsoft.com/office/2006/metadata/properties" ma:root="true" ma:fieldsID="7cc4ffaebf8320446e7a0c6bce0661d7" ns1:_="" ns2:_="" ns3:_="" ns4:_="">
    <xsd:import namespace="http://schemas.microsoft.com/sharepoint/v3"/>
    <xsd:import namespace="cdb5186e-c6be-402c-a6ea-fa6fad24f9bf"/>
    <xsd:import namespace="ea69d371-a0f6-4152-8989-ef4ebdbac352"/>
    <xsd:import namespace="230e9df3-be65-4c73-a93b-d1236ebd677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4:TaxCatchAll" minOccurs="0"/>
                <xsd:element ref="ns2:MediaLengthInSecond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2" nillable="true" ma:displayName="Unified Compliance Policy Properties" ma:hidden="true" ma:internalName="_ip_UnifiedCompliancePolicyProperties">
      <xsd:simpleType>
        <xsd:restriction base="dms:Note"/>
      </xsd:simpleType>
    </xsd:element>
    <xsd:element name="_ip_UnifiedCompliancePolicyUIAction" ma:index="2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db5186e-c6be-402c-a6ea-fa6fad24f9b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a69d371-a0f6-4152-8989-ef4ebdbac352"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4d19e96d-e65f-4db6-833e-c7ac1eab8250}" ma:internalName="TaxCatchAll" ma:showField="CatchAllData" ma:web="ea69d371-a0f6-4152-8989-ef4ebdbac35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cdb5186e-c6be-402c-a6ea-fa6fad24f9bf">
      <Terms xmlns="http://schemas.microsoft.com/office/infopath/2007/PartnerControls"/>
    </lcf76f155ced4ddcb4097134ff3c332f>
    <TaxCatchAll xmlns="230e9df3-be65-4c73-a93b-d1236ebd677e" xsi:nil="true"/>
    <_ip_UnifiedCompliancePolicyUIAction xmlns="http://schemas.microsoft.com/sharepoint/v3" xsi:nil="true"/>
    <_ip_UnifiedCompliancePolicyProperties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5223D50-8954-44D0-8749-722603A83F9D}"/>
</file>

<file path=customXml/itemProps2.xml><?xml version="1.0" encoding="utf-8"?>
<ds:datastoreItem xmlns:ds="http://schemas.openxmlformats.org/officeDocument/2006/customXml" ds:itemID="{8926E06C-7C1F-417E-B37A-13E4A68F489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9CF98D8-7FE7-4F83-8DFD-1B6833B2C37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11</Pages>
  <Words>1558</Words>
  <Characters>8883</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蓝 天云</dc:creator>
  <cp:keywords/>
  <dc:description/>
  <cp:lastModifiedBy>Kent Weare</cp:lastModifiedBy>
  <cp:revision>10</cp:revision>
  <dcterms:created xsi:type="dcterms:W3CDTF">2021-03-29T05:49:00Z</dcterms:created>
  <dcterms:modified xsi:type="dcterms:W3CDTF">2021-03-30T02:32:00Z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0x0101008411B2EEDFE75F42AB45FD1E9006D3F6</vt:lpwstr>
  </property>
</Properties>
</file>